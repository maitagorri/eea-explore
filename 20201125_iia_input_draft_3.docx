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DA666" w14:textId="7B21E814" w:rsidR="00A76591" w:rsidDel="006137B2" w:rsidRDefault="00904731" w:rsidP="00904731">
      <w:pPr>
        <w:rPr>
          <w:del w:id="0" w:author="Günter Hörmandinger" w:date="2020-11-24T17:25:00Z"/>
          <w:rStyle w:val="normaltextrun"/>
          <w:rFonts w:ascii="Calibri" w:hAnsi="Calibri" w:cs="Calibri"/>
          <w:lang w:val="en-GB"/>
        </w:rPr>
      </w:pPr>
      <w:commentRangeStart w:id="1"/>
      <w:del w:id="2" w:author="Günter Hörmandinger" w:date="2020-11-24T17:25:00Z">
        <w:r w:rsidDel="006137B2">
          <w:rPr>
            <w:lang w:val="en-US"/>
          </w:rPr>
          <w:delText>CO</w:delText>
        </w:r>
        <w:r w:rsidDel="006137B2">
          <w:rPr>
            <w:vertAlign w:val="subscript"/>
            <w:lang w:val="en-US"/>
          </w:rPr>
          <w:delText>2</w:delText>
        </w:r>
        <w:r w:rsidDel="006137B2">
          <w:rPr>
            <w:lang w:val="en-US"/>
          </w:rPr>
          <w:delText xml:space="preserve">-emissions standards at the EU level are an important means to encouraging investment in and adoption of climate-neutral transport technologies, and therefore to meeting the EU climate targets moving forward. </w:delText>
        </w:r>
        <w:r w:rsidDel="006137B2">
          <w:rPr>
            <w:rStyle w:val="normaltextrun"/>
            <w:rFonts w:ascii="Calibri" w:hAnsi="Calibri" w:cs="Calibri"/>
            <w:lang w:val="en-GB"/>
          </w:rPr>
          <w:delText xml:space="preserve">The EU’s laudably increased ambition to counteract climate change </w:delText>
        </w:r>
        <w:r w:rsidR="00DD0070" w:rsidDel="006137B2">
          <w:rPr>
            <w:rStyle w:val="normaltextrun"/>
            <w:rFonts w:ascii="Calibri" w:hAnsi="Calibri" w:cs="Calibri"/>
            <w:lang w:val="en-GB"/>
          </w:rPr>
          <w:delText xml:space="preserve">requires </w:delText>
        </w:r>
        <w:r w:rsidDel="006137B2">
          <w:rPr>
            <w:rStyle w:val="normaltextrun"/>
            <w:rFonts w:ascii="Calibri" w:hAnsi="Calibri" w:cs="Calibri"/>
            <w:lang w:val="en-GB"/>
          </w:rPr>
          <w:delText xml:space="preserve">a commensurate adjustment </w:delText>
        </w:r>
        <w:r w:rsidR="00DD0070" w:rsidDel="006137B2">
          <w:rPr>
            <w:rStyle w:val="normaltextrun"/>
            <w:rFonts w:ascii="Calibri" w:hAnsi="Calibri" w:cs="Calibri"/>
            <w:lang w:val="en-GB"/>
          </w:rPr>
          <w:delText>of key instruments</w:delText>
        </w:r>
        <w:r w:rsidR="00A76591" w:rsidDel="006137B2">
          <w:rPr>
            <w:rStyle w:val="normaltextrun"/>
            <w:rFonts w:ascii="Calibri" w:hAnsi="Calibri" w:cs="Calibri"/>
            <w:lang w:val="en-GB"/>
          </w:rPr>
          <w:delText>.</w:delText>
        </w:r>
      </w:del>
    </w:p>
    <w:p w14:paraId="787ABB90" w14:textId="6734058F" w:rsidR="00904731" w:rsidDel="006137B2" w:rsidRDefault="00A76591" w:rsidP="00904731">
      <w:pPr>
        <w:rPr>
          <w:del w:id="3" w:author="Günter Hörmandinger" w:date="2020-11-24T17:25:00Z"/>
          <w:rStyle w:val="normaltextrun"/>
          <w:rFonts w:ascii="Calibri" w:hAnsi="Calibri" w:cs="Calibri"/>
          <w:lang w:val="en-GB"/>
        </w:rPr>
      </w:pPr>
      <w:del w:id="4" w:author="Günter Hörmandinger" w:date="2020-11-24T17:25:00Z">
        <w:r w:rsidDel="006137B2">
          <w:rPr>
            <w:lang w:val="en-US"/>
          </w:rPr>
          <w:delText>As the inception impact assessment states, the “</w:delText>
        </w:r>
        <w:r w:rsidRPr="00A76591" w:rsidDel="006137B2">
          <w:rPr>
            <w:lang w:val="en-US"/>
          </w:rPr>
          <w:delText>current policy is not fully  in  line  with  new climate  objectives and therefore does not provide sufficiently long term signal to channel the necessary investment in zero-emission vehicle</w:delText>
        </w:r>
        <w:r w:rsidDel="006137B2">
          <w:rPr>
            <w:lang w:val="en-US"/>
          </w:rPr>
          <w:delText xml:space="preserve"> </w:delText>
        </w:r>
        <w:r w:rsidRPr="00A76591" w:rsidDel="006137B2">
          <w:rPr>
            <w:lang w:val="en-US"/>
          </w:rPr>
          <w:delText>sand increase their market uptake</w:delText>
        </w:r>
        <w:r w:rsidR="006917F5" w:rsidDel="006137B2">
          <w:rPr>
            <w:lang w:val="en-US"/>
          </w:rPr>
          <w:delText xml:space="preserve"> </w:delText>
        </w:r>
        <w:r w:rsidRPr="00A76591" w:rsidDel="006137B2">
          <w:rPr>
            <w:lang w:val="en-US"/>
          </w:rPr>
          <w:delText>over time</w:delText>
        </w:r>
        <w:r w:rsidDel="006137B2">
          <w:rPr>
            <w:lang w:val="en-US"/>
          </w:rPr>
          <w:delText xml:space="preserve">”. </w:delText>
        </w:r>
        <w:r w:rsidR="00904731" w:rsidDel="006137B2">
          <w:rPr>
            <w:rStyle w:val="normaltextrun"/>
            <w:rFonts w:ascii="Calibri" w:hAnsi="Calibri" w:cs="Calibri"/>
            <w:lang w:val="en-GB"/>
          </w:rPr>
          <w:delText>Agora Verkehrswende’s analysis shows that in order to meet EU climate targets, we will need 14M ZLEV on Germany’s streets alone by 2030, an objective we are not on track to meet given current standards and incentives. For this trans-national problem, we need the EU to show decisive leadership to enable member states to move forward.</w:delText>
        </w:r>
      </w:del>
      <w:commentRangeEnd w:id="1"/>
      <w:r w:rsidR="004C5369">
        <w:rPr>
          <w:rStyle w:val="CommentReference"/>
        </w:rPr>
        <w:commentReference w:id="1"/>
      </w:r>
    </w:p>
    <w:p w14:paraId="17403DF5" w14:textId="38ACC85C" w:rsidR="006137B2" w:rsidRPr="006137B2" w:rsidRDefault="00E87347">
      <w:pPr>
        <w:rPr>
          <w:ins w:id="5" w:author="Günter Hörmandinger" w:date="2020-11-24T17:27:00Z"/>
          <w:rStyle w:val="normaltextrun"/>
          <w:rFonts w:ascii="Calibri" w:hAnsi="Calibri" w:cs="Calibri"/>
          <w:lang w:val="en-GB"/>
        </w:rPr>
      </w:pPr>
      <w:ins w:id="6" w:author="Maita Schade" w:date="2020-11-25T17:38:00Z">
        <w:r>
          <w:rPr>
            <w:rStyle w:val="normaltextrun"/>
            <w:rFonts w:ascii="Calibri" w:hAnsi="Calibri" w:cs="Calibri"/>
            <w:lang w:val="en-GB"/>
          </w:rPr>
          <w:t>0</w:t>
        </w:r>
      </w:ins>
      <w:ins w:id="7" w:author="Günter Hörmandinger" w:date="2020-11-24T17:28:00Z">
        <w:del w:id="8" w:author="Maita Schade" w:date="2020-11-25T17:38:00Z">
          <w:r w:rsidR="006137B2" w:rsidDel="00E87347">
            <w:rPr>
              <w:rStyle w:val="normaltextrun"/>
              <w:rFonts w:ascii="Calibri" w:hAnsi="Calibri" w:cs="Calibri"/>
              <w:lang w:val="en-GB"/>
            </w:rPr>
            <w:delText>I</w:delText>
          </w:r>
        </w:del>
        <w:r w:rsidR="006137B2">
          <w:rPr>
            <w:rStyle w:val="normaltextrun"/>
            <w:rFonts w:ascii="Calibri" w:hAnsi="Calibri" w:cs="Calibri"/>
            <w:lang w:val="en-GB"/>
          </w:rPr>
          <w:t xml:space="preserve">. </w:t>
        </w:r>
      </w:ins>
      <w:ins w:id="9" w:author="Günter Hörmandinger" w:date="2020-11-24T17:27:00Z">
        <w:r w:rsidR="006137B2">
          <w:rPr>
            <w:rStyle w:val="normaltextrun"/>
            <w:rFonts w:ascii="Calibri" w:hAnsi="Calibri" w:cs="Calibri"/>
            <w:lang w:val="en-GB"/>
          </w:rPr>
          <w:t>General observations</w:t>
        </w:r>
      </w:ins>
    </w:p>
    <w:p w14:paraId="34FCC766" w14:textId="256AB8FB" w:rsidR="006B0336" w:rsidRDefault="004C5369" w:rsidP="006B0336">
      <w:pPr>
        <w:rPr>
          <w:rStyle w:val="normaltextrun"/>
          <w:rFonts w:ascii="Calibri" w:hAnsi="Calibri" w:cs="Calibri"/>
          <w:lang w:val="en-GB"/>
        </w:rPr>
      </w:pPr>
      <w:ins w:id="10" w:author="Günter Hörmandinger" w:date="2020-11-25T08:47:00Z">
        <w:r>
          <w:rPr>
            <w:rStyle w:val="normaltextrun"/>
            <w:rFonts w:ascii="Calibri" w:hAnsi="Calibri" w:cs="Calibri"/>
            <w:lang w:val="en-GB"/>
          </w:rPr>
          <w:t xml:space="preserve">As </w:t>
        </w:r>
        <w:del w:id="11" w:author="Maita Schade" w:date="2020-11-25T17:28:00Z">
          <w:r w:rsidDel="00243CF1">
            <w:rPr>
              <w:rStyle w:val="normaltextrun"/>
              <w:rFonts w:ascii="Calibri" w:hAnsi="Calibri" w:cs="Calibri"/>
              <w:lang w:val="en-GB"/>
            </w:rPr>
            <w:delText xml:space="preserve">the rate of </w:delText>
          </w:r>
        </w:del>
        <w:r>
          <w:rPr>
            <w:rStyle w:val="normaltextrun"/>
            <w:rFonts w:ascii="Calibri" w:hAnsi="Calibri" w:cs="Calibri"/>
            <w:lang w:val="en-GB"/>
          </w:rPr>
          <w:t xml:space="preserve">electrification progresses, </w:t>
        </w:r>
      </w:ins>
      <w:ins w:id="12" w:author="Maita Schade" w:date="2020-11-25T17:27:00Z">
        <w:r w:rsidR="00243CF1">
          <w:rPr>
            <w:rStyle w:val="normaltextrun"/>
            <w:rFonts w:ascii="Calibri" w:hAnsi="Calibri" w:cs="Calibri"/>
            <w:lang w:val="en-GB"/>
          </w:rPr>
          <w:t>*</w:t>
        </w:r>
      </w:ins>
      <w:del w:id="13" w:author="Günter Hörmandinger" w:date="2020-11-25T08:47:00Z">
        <w:r w:rsidR="00904731" w:rsidRPr="00243CF1" w:rsidDel="004C5369">
          <w:rPr>
            <w:lang w:val="en-US"/>
            <w:rPrChange w:id="14" w:author="Maita Schade" w:date="2020-11-25T17:27:00Z">
              <w:rPr>
                <w:rStyle w:val="normaltextrun"/>
                <w:rFonts w:ascii="Calibri" w:hAnsi="Calibri" w:cs="Calibri"/>
                <w:lang w:val="en-GB"/>
              </w:rPr>
            </w:rPrChange>
          </w:rPr>
          <w:delText xml:space="preserve">To set the most </w:delText>
        </w:r>
        <w:r w:rsidR="006B0336" w:rsidRPr="00243CF1" w:rsidDel="004C5369">
          <w:rPr>
            <w:lang w:val="en-US"/>
            <w:rPrChange w:id="15" w:author="Maita Schade" w:date="2020-11-25T17:27:00Z">
              <w:rPr>
                <w:rStyle w:val="normaltextrun"/>
                <w:rFonts w:ascii="Calibri" w:hAnsi="Calibri" w:cs="Calibri"/>
                <w:lang w:val="en-GB"/>
              </w:rPr>
            </w:rPrChange>
          </w:rPr>
          <w:delText>effective incentives</w:delText>
        </w:r>
      </w:del>
      <w:del w:id="16" w:author="Maita Schade" w:date="2020-11-25T16:44:00Z">
        <w:r w:rsidR="006B0336" w:rsidRPr="00243CF1" w:rsidDel="00BC3699">
          <w:rPr>
            <w:lang w:val="en-US"/>
            <w:rPrChange w:id="17" w:author="Maita Schade" w:date="2020-11-25T17:27:00Z">
              <w:rPr>
                <w:rStyle w:val="normaltextrun"/>
                <w:rFonts w:ascii="Calibri" w:hAnsi="Calibri" w:cs="Calibri"/>
                <w:lang w:val="en-GB"/>
              </w:rPr>
            </w:rPrChange>
          </w:rPr>
          <w:delText xml:space="preserve">, </w:delText>
        </w:r>
      </w:del>
      <w:del w:id="18" w:author="Günter Hörmandinger" w:date="2020-11-25T08:47:00Z">
        <w:r w:rsidR="006B0336" w:rsidRPr="00243CF1" w:rsidDel="004C5369">
          <w:rPr>
            <w:lang w:val="en-US"/>
            <w:rPrChange w:id="19" w:author="Maita Schade" w:date="2020-11-25T17:27:00Z">
              <w:rPr>
                <w:rStyle w:val="normaltextrun"/>
                <w:rFonts w:ascii="Calibri" w:hAnsi="Calibri" w:cs="Calibri"/>
                <w:lang w:val="en-GB"/>
              </w:rPr>
            </w:rPrChange>
          </w:rPr>
          <w:delText xml:space="preserve">ideally </w:delText>
        </w:r>
      </w:del>
      <w:r w:rsidR="006B0336" w:rsidRPr="00243CF1">
        <w:rPr>
          <w:lang w:val="en-US"/>
          <w:rPrChange w:id="20" w:author="Maita Schade" w:date="2020-11-25T17:27:00Z">
            <w:rPr>
              <w:rStyle w:val="normaltextrun"/>
              <w:rFonts w:ascii="Calibri" w:hAnsi="Calibri" w:cs="Calibri"/>
              <w:b/>
              <w:bCs/>
              <w:lang w:val="en-GB"/>
            </w:rPr>
          </w:rPrChange>
        </w:rPr>
        <w:t xml:space="preserve">standards </w:t>
      </w:r>
      <w:r w:rsidR="00A76591" w:rsidRPr="00243CF1">
        <w:rPr>
          <w:lang w:val="en-US"/>
          <w:rPrChange w:id="21" w:author="Maita Schade" w:date="2020-11-25T17:27:00Z">
            <w:rPr>
              <w:rStyle w:val="normaltextrun"/>
              <w:rFonts w:ascii="Calibri" w:hAnsi="Calibri" w:cs="Calibri"/>
              <w:b/>
              <w:bCs/>
              <w:lang w:val="en-GB"/>
            </w:rPr>
          </w:rPrChange>
        </w:rPr>
        <w:t>sh</w:t>
      </w:r>
      <w:r w:rsidR="006B0336" w:rsidRPr="00243CF1">
        <w:rPr>
          <w:lang w:val="en-US"/>
          <w:rPrChange w:id="22" w:author="Maita Schade" w:date="2020-11-25T17:27:00Z">
            <w:rPr>
              <w:rStyle w:val="normaltextrun"/>
              <w:rFonts w:ascii="Calibri" w:hAnsi="Calibri" w:cs="Calibri"/>
              <w:b/>
              <w:bCs/>
              <w:lang w:val="en-GB"/>
            </w:rPr>
          </w:rPrChange>
        </w:rPr>
        <w:t xml:space="preserve">ould be based on </w:t>
      </w:r>
      <w:r w:rsidR="00A76591" w:rsidRPr="00243CF1">
        <w:rPr>
          <w:lang w:val="en-US"/>
          <w:rPrChange w:id="23" w:author="Maita Schade" w:date="2020-11-25T17:27:00Z">
            <w:rPr>
              <w:rStyle w:val="normaltextrun"/>
              <w:rFonts w:ascii="Calibri" w:hAnsi="Calibri" w:cs="Calibri"/>
              <w:b/>
              <w:bCs/>
              <w:lang w:val="en-GB"/>
            </w:rPr>
          </w:rPrChange>
        </w:rPr>
        <w:t xml:space="preserve">energy </w:t>
      </w:r>
      <w:r w:rsidR="006B0336" w:rsidRPr="00243CF1">
        <w:rPr>
          <w:lang w:val="en-US"/>
          <w:rPrChange w:id="24" w:author="Maita Schade" w:date="2020-11-25T17:27:00Z">
            <w:rPr>
              <w:rStyle w:val="normaltextrun"/>
              <w:rFonts w:ascii="Calibri" w:hAnsi="Calibri" w:cs="Calibri"/>
              <w:b/>
              <w:bCs/>
              <w:lang w:val="en-GB"/>
            </w:rPr>
          </w:rPrChange>
        </w:rPr>
        <w:t>efficiency</w:t>
      </w:r>
      <w:ins w:id="25" w:author="Günter Hörmandinger" w:date="2020-11-25T08:48:00Z">
        <w:r w:rsidRPr="00243CF1">
          <w:rPr>
            <w:lang w:val="en-US"/>
            <w:rPrChange w:id="26" w:author="Maita Schade" w:date="2020-11-25T17:27:00Z">
              <w:rPr>
                <w:rStyle w:val="normaltextrun"/>
                <w:rFonts w:ascii="Calibri" w:hAnsi="Calibri" w:cs="Calibri"/>
                <w:b/>
                <w:bCs/>
                <w:lang w:val="en-GB"/>
              </w:rPr>
            </w:rPrChange>
          </w:rPr>
          <w:t xml:space="preserve"> </w:t>
        </w:r>
        <w:del w:id="27" w:author="Maita Schade" w:date="2020-11-25T17:27:00Z">
          <w:r w:rsidRPr="00243CF1" w:rsidDel="00243CF1">
            <w:rPr>
              <w:lang w:val="en-US"/>
              <w:rPrChange w:id="28" w:author="Maita Schade" w:date="2020-11-25T17:27:00Z">
                <w:rPr>
                  <w:rStyle w:val="normaltextrun"/>
                  <w:rFonts w:ascii="Calibri" w:hAnsi="Calibri" w:cs="Calibri"/>
                  <w:b/>
                  <w:bCs/>
                  <w:lang w:val="en-GB"/>
                </w:rPr>
              </w:rPrChange>
            </w:rPr>
            <w:delText>and no longer</w:delText>
          </w:r>
        </w:del>
      </w:ins>
      <w:ins w:id="29" w:author="Maita Schade" w:date="2020-11-25T17:27:00Z">
        <w:r w:rsidR="00243CF1">
          <w:rPr>
            <w:lang w:val="en-US"/>
          </w:rPr>
          <w:t>rather than</w:t>
        </w:r>
      </w:ins>
      <w:ins w:id="30" w:author="Günter Hörmandinger" w:date="2020-11-25T08:48:00Z">
        <w:r w:rsidRPr="00243CF1">
          <w:rPr>
            <w:lang w:val="en-US"/>
            <w:rPrChange w:id="31" w:author="Maita Schade" w:date="2020-11-25T17:27:00Z">
              <w:rPr>
                <w:rStyle w:val="normaltextrun"/>
                <w:rFonts w:ascii="Calibri" w:hAnsi="Calibri" w:cs="Calibri"/>
                <w:b/>
                <w:bCs/>
                <w:lang w:val="en-GB"/>
              </w:rPr>
            </w:rPrChange>
          </w:rPr>
          <w:t xml:space="preserve"> </w:t>
        </w:r>
        <w:del w:id="32" w:author="Maita Schade" w:date="2020-11-25T17:27:00Z">
          <w:r w:rsidRPr="00243CF1" w:rsidDel="00243CF1">
            <w:rPr>
              <w:lang w:val="en-US"/>
              <w:rPrChange w:id="33" w:author="Maita Schade" w:date="2020-11-25T17:27:00Z">
                <w:rPr>
                  <w:rStyle w:val="normaltextrun"/>
                  <w:rFonts w:ascii="Calibri" w:hAnsi="Calibri" w:cs="Calibri"/>
                  <w:b/>
                  <w:bCs/>
                  <w:lang w:val="en-GB"/>
                </w:rPr>
              </w:rPrChange>
            </w:rPr>
            <w:delText xml:space="preserve">on </w:delText>
          </w:r>
        </w:del>
      </w:ins>
      <w:ins w:id="34" w:author="Carl-Friedrich Elmer" w:date="2020-11-25T11:21:00Z">
        <w:r w:rsidR="007A1F13" w:rsidRPr="00243CF1">
          <w:rPr>
            <w:lang w:val="en-US"/>
            <w:rPrChange w:id="35" w:author="Maita Schade" w:date="2020-11-25T17:27:00Z">
              <w:rPr>
                <w:rStyle w:val="normaltextrun"/>
                <w:rFonts w:ascii="Calibri" w:hAnsi="Calibri" w:cs="Calibri"/>
                <w:b/>
                <w:bCs/>
                <w:lang w:val="en-GB"/>
              </w:rPr>
            </w:rPrChange>
          </w:rPr>
          <w:t xml:space="preserve">tailpipe </w:t>
        </w:r>
      </w:ins>
      <w:ins w:id="36" w:author="Günter Hörmandinger [2]" w:date="2019-08-12T15:03:00Z">
        <w:r w:rsidRPr="00243CF1">
          <w:rPr>
            <w:lang w:val="en-US"/>
            <w:rPrChange w:id="37" w:author="Maita Schade" w:date="2020-11-25T17:27:00Z">
              <w:rPr>
                <w:rStyle w:val="normaltextrun"/>
                <w:rFonts w:ascii="Calibri" w:hAnsi="Calibri" w:cs="Arial"/>
                <w:b/>
                <w:bCs/>
              </w:rPr>
            </w:rPrChange>
          </w:rPr>
          <w:t>CO</w:t>
        </w:r>
        <w:r w:rsidRPr="00243CF1">
          <w:rPr>
            <w:lang w:val="en-US"/>
            <w:rPrChange w:id="38" w:author="Maita Schade" w:date="2020-11-25T17:27:00Z">
              <w:rPr>
                <w:rFonts w:cs="Arial"/>
              </w:rPr>
            </w:rPrChange>
          </w:rPr>
          <w:t>2</w:t>
        </w:r>
      </w:ins>
      <w:ins w:id="39" w:author="Günter Hörmandinger" w:date="2020-11-25T08:48:00Z">
        <w:r w:rsidRPr="00243CF1">
          <w:rPr>
            <w:lang w:val="en-US"/>
            <w:rPrChange w:id="40" w:author="Maita Schade" w:date="2020-11-25T17:27:00Z">
              <w:rPr>
                <w:rStyle w:val="normaltextrun"/>
                <w:rFonts w:ascii="Calibri" w:hAnsi="Calibri" w:cs="Calibri"/>
                <w:b/>
                <w:bCs/>
                <w:lang w:val="en-GB"/>
              </w:rPr>
            </w:rPrChange>
          </w:rPr>
          <w:t xml:space="preserve"> emissions</w:t>
        </w:r>
      </w:ins>
      <w:ins w:id="41" w:author="Maita Schade" w:date="2020-11-25T17:27:00Z">
        <w:r w:rsidR="00243CF1" w:rsidRPr="00243CF1">
          <w:rPr>
            <w:lang w:val="en-US"/>
            <w:rPrChange w:id="42" w:author="Maita Schade" w:date="2020-11-25T17:27:00Z">
              <w:rPr/>
            </w:rPrChange>
          </w:rPr>
          <w:t>*</w:t>
        </w:r>
      </w:ins>
      <w:r w:rsidR="006B0336" w:rsidRPr="00243CF1">
        <w:rPr>
          <w:lang w:val="en-US"/>
          <w:rPrChange w:id="43" w:author="Maita Schade" w:date="2020-11-25T17:27:00Z">
            <w:rPr>
              <w:rStyle w:val="normaltextrun"/>
              <w:rFonts w:ascii="Calibri" w:hAnsi="Calibri" w:cs="Calibri"/>
              <w:lang w:val="en-GB"/>
            </w:rPr>
          </w:rPrChange>
        </w:rPr>
        <w:t xml:space="preserve">, </w:t>
      </w:r>
      <w:ins w:id="44" w:author="Günter Hörmandinger" w:date="2020-11-25T08:48:00Z">
        <w:r w:rsidRPr="00243CF1">
          <w:rPr>
            <w:lang w:val="en-US"/>
            <w:rPrChange w:id="45" w:author="Maita Schade" w:date="2020-11-25T17:27:00Z">
              <w:rPr>
                <w:rStyle w:val="normaltextrun"/>
                <w:rFonts w:ascii="Calibri" w:hAnsi="Calibri" w:cs="Calibri"/>
                <w:lang w:val="en-GB"/>
              </w:rPr>
            </w:rPrChange>
          </w:rPr>
          <w:t xml:space="preserve">in </w:t>
        </w:r>
        <w:proofErr w:type="spellStart"/>
        <w:r w:rsidRPr="00243CF1">
          <w:rPr>
            <w:lang w:val="en-US"/>
            <w:rPrChange w:id="46" w:author="Maita Schade" w:date="2020-11-25T17:27:00Z">
              <w:rPr>
                <w:rStyle w:val="normaltextrun"/>
                <w:rFonts w:ascii="Calibri" w:hAnsi="Calibri" w:cs="Calibri"/>
                <w:lang w:val="en-GB"/>
              </w:rPr>
            </w:rPrChange>
          </w:rPr>
          <w:t>orde</w:t>
        </w:r>
        <w:proofErr w:type="spellEnd"/>
        <w:r>
          <w:rPr>
            <w:rStyle w:val="normaltextrun"/>
            <w:rFonts w:ascii="Calibri" w:hAnsi="Calibri" w:cs="Calibri"/>
            <w:lang w:val="en-GB"/>
          </w:rPr>
          <w:t xml:space="preserve">r to </w:t>
        </w:r>
      </w:ins>
      <w:ins w:id="47" w:author="Maita Schade" w:date="2020-11-25T17:28:00Z">
        <w:r w:rsidR="00243CF1">
          <w:rPr>
            <w:rStyle w:val="normaltextrun"/>
            <w:rFonts w:ascii="Calibri" w:hAnsi="Calibri" w:cs="Calibri"/>
            <w:lang w:val="en-GB"/>
          </w:rPr>
          <w:t xml:space="preserve">1. </w:t>
        </w:r>
      </w:ins>
      <w:ins w:id="48" w:author="Günter Hörmandinger" w:date="2020-11-25T08:48:00Z">
        <w:r>
          <w:rPr>
            <w:rStyle w:val="normaltextrun"/>
            <w:rFonts w:ascii="Calibri" w:hAnsi="Calibri" w:cs="Calibri"/>
            <w:lang w:val="en-GB"/>
          </w:rPr>
          <w:t>address th</w:t>
        </w:r>
      </w:ins>
      <w:ins w:id="49" w:author="Günter Hörmandinger" w:date="2020-11-25T08:49:00Z">
        <w:r>
          <w:rPr>
            <w:rStyle w:val="normaltextrun"/>
            <w:rFonts w:ascii="Calibri" w:hAnsi="Calibri" w:cs="Calibri"/>
            <w:lang w:val="en-GB"/>
          </w:rPr>
          <w:t xml:space="preserve">e imbalance between electric and combustion cars and </w:t>
        </w:r>
        <w:del w:id="50" w:author="Maita Schade" w:date="2020-11-25T17:28:00Z">
          <w:r w:rsidDel="00243CF1">
            <w:rPr>
              <w:rStyle w:val="normaltextrun"/>
              <w:rFonts w:ascii="Calibri" w:hAnsi="Calibri" w:cs="Calibri"/>
              <w:lang w:val="en-GB"/>
            </w:rPr>
            <w:delText>in order to</w:delText>
          </w:r>
        </w:del>
      </w:ins>
      <w:ins w:id="51" w:author="Maita Schade" w:date="2020-11-25T17:28:00Z">
        <w:r w:rsidR="00243CF1">
          <w:rPr>
            <w:rStyle w:val="normaltextrun"/>
            <w:rFonts w:ascii="Calibri" w:hAnsi="Calibri" w:cs="Calibri"/>
            <w:lang w:val="en-GB"/>
          </w:rPr>
          <w:t xml:space="preserve">2. </w:t>
        </w:r>
      </w:ins>
      <w:ins w:id="52" w:author="Günter Hörmandinger" w:date="2020-11-25T08:49:00Z">
        <w:r>
          <w:rPr>
            <w:rStyle w:val="normaltextrun"/>
            <w:rFonts w:ascii="Calibri" w:hAnsi="Calibri" w:cs="Calibri"/>
            <w:lang w:val="en-GB"/>
          </w:rPr>
          <w:t xml:space="preserve"> ensure that </w:t>
        </w:r>
        <w:del w:id="53" w:author="Maita Schade" w:date="2020-11-25T16:43:00Z">
          <w:r w:rsidDel="00BC3699">
            <w:rPr>
              <w:rStyle w:val="normaltextrun"/>
              <w:rFonts w:ascii="Calibri" w:hAnsi="Calibri" w:cs="Calibri"/>
              <w:lang w:val="en-GB"/>
            </w:rPr>
            <w:delText>both</w:delText>
          </w:r>
        </w:del>
      </w:ins>
      <w:ins w:id="54" w:author="Maita Schade" w:date="2020-11-25T16:43:00Z">
        <w:r w:rsidR="00BC3699">
          <w:rPr>
            <w:rStyle w:val="normaltextrun"/>
            <w:rFonts w:ascii="Calibri" w:hAnsi="Calibri" w:cs="Calibri"/>
            <w:lang w:val="en-GB"/>
          </w:rPr>
          <w:t>all vehicle types</w:t>
        </w:r>
      </w:ins>
      <w:ins w:id="55" w:author="Günter Hörmandinger" w:date="2020-11-25T08:49:00Z">
        <w:r>
          <w:rPr>
            <w:rStyle w:val="normaltextrun"/>
            <w:rFonts w:ascii="Calibri" w:hAnsi="Calibri" w:cs="Calibri"/>
            <w:lang w:val="en-GB"/>
          </w:rPr>
          <w:t xml:space="preserve"> </w:t>
        </w:r>
        <w:del w:id="56" w:author="Maita Schade" w:date="2020-11-25T17:47:00Z">
          <w:r w:rsidDel="008767E2">
            <w:rPr>
              <w:rStyle w:val="normaltextrun"/>
              <w:rFonts w:ascii="Calibri" w:hAnsi="Calibri" w:cs="Calibri"/>
              <w:lang w:val="en-GB"/>
            </w:rPr>
            <w:delText xml:space="preserve">will </w:delText>
          </w:r>
        </w:del>
        <w:r>
          <w:rPr>
            <w:rStyle w:val="normaltextrun"/>
            <w:rFonts w:ascii="Calibri" w:hAnsi="Calibri" w:cs="Calibri"/>
            <w:lang w:val="en-GB"/>
          </w:rPr>
          <w:t>improve over time</w:t>
        </w:r>
      </w:ins>
      <w:del w:id="57" w:author="Günter Hörmandinger" w:date="2020-11-25T08:49:00Z">
        <w:r w:rsidR="006B0336" w:rsidDel="004C5369">
          <w:rPr>
            <w:rStyle w:val="normaltextrun"/>
            <w:rFonts w:ascii="Calibri" w:hAnsi="Calibri" w:cs="Calibri"/>
            <w:lang w:val="en-GB"/>
          </w:rPr>
          <w:delText>favoring vehicles that use the smallest amount of energy overall and therefore put the lowest possible burden on our energy system</w:delText>
        </w:r>
      </w:del>
      <w:r w:rsidR="006B0336">
        <w:rPr>
          <w:rStyle w:val="normaltextrun"/>
          <w:rFonts w:ascii="Calibri" w:hAnsi="Calibri" w:cs="Calibri"/>
          <w:lang w:val="en-GB"/>
        </w:rPr>
        <w:t xml:space="preserve">. </w:t>
      </w:r>
      <w:del w:id="58" w:author="Maita Schade" w:date="2020-11-25T16:43:00Z">
        <w:r w:rsidR="006B0336" w:rsidDel="00BC3699">
          <w:rPr>
            <w:rStyle w:val="normaltextrun"/>
            <w:rFonts w:ascii="Calibri" w:hAnsi="Calibri" w:cs="Calibri"/>
            <w:lang w:val="en-GB"/>
          </w:rPr>
          <w:delText>Seeing that</w:delText>
        </w:r>
      </w:del>
      <w:ins w:id="59" w:author="Maita Schade" w:date="2020-11-25T17:29:00Z">
        <w:r w:rsidR="00243CF1">
          <w:rPr>
            <w:rStyle w:val="normaltextrun"/>
            <w:rFonts w:ascii="Calibri" w:hAnsi="Calibri" w:cs="Calibri"/>
            <w:lang w:val="en-GB"/>
          </w:rPr>
          <w:t>As</w:t>
        </w:r>
      </w:ins>
      <w:r w:rsidR="006B0336">
        <w:rPr>
          <w:rStyle w:val="normaltextrun"/>
          <w:rFonts w:ascii="Calibri" w:hAnsi="Calibri" w:cs="Calibri"/>
          <w:lang w:val="en-GB"/>
        </w:rPr>
        <w:t xml:space="preserve"> </w:t>
      </w:r>
      <w:ins w:id="60" w:author="Carl-Friedrich Elmer" w:date="2020-11-25T12:22:00Z">
        <w:r w:rsidR="00E04AB9">
          <w:rPr>
            <w:rStyle w:val="normaltextrun"/>
            <w:rFonts w:ascii="Calibri" w:hAnsi="Calibri" w:cs="Calibri"/>
            <w:lang w:val="en-GB"/>
          </w:rPr>
          <w:t xml:space="preserve">such </w:t>
        </w:r>
      </w:ins>
      <w:r w:rsidR="006B0336">
        <w:rPr>
          <w:rStyle w:val="normaltextrun"/>
          <w:rFonts w:ascii="Calibri" w:hAnsi="Calibri" w:cs="Calibri"/>
          <w:lang w:val="en-GB"/>
        </w:rPr>
        <w:t>a</w:t>
      </w:r>
      <w:del w:id="61" w:author="Carl-Friedrich Elmer" w:date="2020-11-25T12:22:00Z">
        <w:r w:rsidR="006B0336" w:rsidDel="00E04AB9">
          <w:rPr>
            <w:rStyle w:val="normaltextrun"/>
            <w:rFonts w:ascii="Calibri" w:hAnsi="Calibri" w:cs="Calibri"/>
            <w:lang w:val="en-GB"/>
          </w:rPr>
          <w:delText xml:space="preserve"> more</w:delText>
        </w:r>
      </w:del>
      <w:r w:rsidR="006B0336">
        <w:rPr>
          <w:rStyle w:val="normaltextrun"/>
          <w:rFonts w:ascii="Calibri" w:hAnsi="Calibri" w:cs="Calibri"/>
          <w:lang w:val="en-GB"/>
        </w:rPr>
        <w:t xml:space="preserve"> fundamental adjustment to standards </w:t>
      </w:r>
      <w:ins w:id="62" w:author="Maita Schade" w:date="2020-11-25T17:29:00Z">
        <w:r w:rsidR="00243CF1">
          <w:rPr>
            <w:rStyle w:val="normaltextrun"/>
            <w:rFonts w:ascii="Calibri" w:hAnsi="Calibri" w:cs="Calibri"/>
            <w:lang w:val="en-GB"/>
          </w:rPr>
          <w:t xml:space="preserve">may </w:t>
        </w:r>
      </w:ins>
      <w:del w:id="63" w:author="Maita Schade" w:date="2020-11-25T16:43:00Z">
        <w:r w:rsidR="006B0336" w:rsidDel="00BC3699">
          <w:rPr>
            <w:rStyle w:val="normaltextrun"/>
            <w:rFonts w:ascii="Calibri" w:hAnsi="Calibri" w:cs="Calibri"/>
            <w:lang w:val="en-GB"/>
          </w:rPr>
          <w:delText xml:space="preserve">may </w:delText>
        </w:r>
      </w:del>
      <w:del w:id="64" w:author="Maita Schade" w:date="2020-11-25T17:28:00Z">
        <w:r w:rsidR="006B0336" w:rsidDel="00243CF1">
          <w:rPr>
            <w:rStyle w:val="normaltextrun"/>
            <w:rFonts w:ascii="Calibri" w:hAnsi="Calibri" w:cs="Calibri"/>
            <w:lang w:val="en-GB"/>
          </w:rPr>
          <w:delText xml:space="preserve">not be </w:delText>
        </w:r>
      </w:del>
      <w:del w:id="65" w:author="Maita Schade" w:date="2020-11-25T16:48:00Z">
        <w:r w:rsidR="006B0336" w:rsidDel="00BC3699">
          <w:rPr>
            <w:rStyle w:val="normaltextrun"/>
            <w:rFonts w:ascii="Calibri" w:hAnsi="Calibri" w:cs="Calibri"/>
            <w:lang w:val="en-GB"/>
          </w:rPr>
          <w:delText xml:space="preserve">possible </w:delText>
        </w:r>
      </w:del>
      <w:ins w:id="66" w:author="Maita Schade" w:date="2020-11-25T17:28:00Z">
        <w:r w:rsidR="00243CF1">
          <w:rPr>
            <w:rStyle w:val="normaltextrun"/>
            <w:rFonts w:ascii="Calibri" w:hAnsi="Calibri" w:cs="Calibri"/>
            <w:lang w:val="en-GB"/>
          </w:rPr>
          <w:t>be out of</w:t>
        </w:r>
      </w:ins>
      <w:ins w:id="67" w:author="Maita Schade" w:date="2020-11-25T16:48:00Z">
        <w:r w:rsidR="00BC3699">
          <w:rPr>
            <w:rStyle w:val="normaltextrun"/>
            <w:rFonts w:ascii="Calibri" w:hAnsi="Calibri" w:cs="Calibri"/>
            <w:lang w:val="en-GB"/>
          </w:rPr>
          <w:t xml:space="preserve"> scope </w:t>
        </w:r>
      </w:ins>
      <w:r w:rsidR="006B0336">
        <w:rPr>
          <w:rStyle w:val="normaltextrun"/>
          <w:rFonts w:ascii="Calibri" w:hAnsi="Calibri" w:cs="Calibri"/>
          <w:lang w:val="en-GB"/>
        </w:rPr>
        <w:t>given the short timeframe</w:t>
      </w:r>
      <w:del w:id="68" w:author="Maita Schade" w:date="2020-11-25T16:43:00Z">
        <w:r w:rsidR="006B0336" w:rsidDel="00BC3699">
          <w:rPr>
            <w:rStyle w:val="normaltextrun"/>
            <w:rFonts w:ascii="Calibri" w:hAnsi="Calibri" w:cs="Calibri"/>
            <w:lang w:val="en-GB"/>
          </w:rPr>
          <w:delText xml:space="preserve"> </w:delText>
        </w:r>
      </w:del>
      <w:del w:id="69" w:author="Günter Hörmandinger" w:date="2020-11-25T08:50:00Z">
        <w:r w:rsidR="006B0336" w:rsidDel="004C5369">
          <w:rPr>
            <w:rStyle w:val="normaltextrun"/>
            <w:rFonts w:ascii="Calibri" w:hAnsi="Calibri" w:cs="Calibri"/>
            <w:lang w:val="en-GB"/>
          </w:rPr>
          <w:delText>of this impact assessment</w:delText>
        </w:r>
      </w:del>
      <w:ins w:id="70" w:author="Günter Hörmandinger" w:date="2020-11-25T08:50:00Z">
        <w:del w:id="71" w:author="Maita Schade" w:date="2020-11-25T16:43:00Z">
          <w:r w:rsidDel="00BC3699">
            <w:rPr>
              <w:rStyle w:val="normaltextrun"/>
              <w:rFonts w:ascii="Calibri" w:hAnsi="Calibri" w:cs="Calibri"/>
              <w:lang w:val="en-GB"/>
            </w:rPr>
            <w:delText>available</w:delText>
          </w:r>
        </w:del>
      </w:ins>
      <w:r w:rsidR="006B0336">
        <w:rPr>
          <w:rStyle w:val="normaltextrun"/>
          <w:rFonts w:ascii="Calibri" w:hAnsi="Calibri" w:cs="Calibri"/>
          <w:lang w:val="en-GB"/>
        </w:rPr>
        <w:t xml:space="preserve">, </w:t>
      </w:r>
      <w:ins w:id="72" w:author="Günter Hörmandinger" w:date="2020-11-25T09:18:00Z">
        <w:r w:rsidR="006D43E8">
          <w:rPr>
            <w:rStyle w:val="normaltextrun"/>
            <w:rFonts w:ascii="Calibri" w:hAnsi="Calibri" w:cs="Calibri"/>
            <w:lang w:val="en-GB"/>
          </w:rPr>
          <w:t>w</w:t>
        </w:r>
      </w:ins>
      <w:ins w:id="73" w:author="Günter Hörmandinger" w:date="2020-11-25T08:50:00Z">
        <w:r>
          <w:rPr>
            <w:rStyle w:val="normaltextrun"/>
            <w:rFonts w:ascii="Calibri" w:hAnsi="Calibri" w:cs="Calibri"/>
            <w:lang w:val="en-GB"/>
          </w:rPr>
          <w:t xml:space="preserve">e </w:t>
        </w:r>
        <w:del w:id="74" w:author="Maita Schade" w:date="2020-11-25T16:43:00Z">
          <w:r w:rsidDel="00BC3699">
            <w:rPr>
              <w:rStyle w:val="normaltextrun"/>
              <w:rFonts w:ascii="Calibri" w:hAnsi="Calibri" w:cs="Calibri"/>
              <w:lang w:val="en-GB"/>
            </w:rPr>
            <w:delText xml:space="preserve">therefore </w:delText>
          </w:r>
        </w:del>
      </w:ins>
      <w:del w:id="75" w:author="Günter Hörmandinger" w:date="2020-11-25T08:50:00Z">
        <w:r w:rsidR="006B0336" w:rsidDel="004C5369">
          <w:rPr>
            <w:rStyle w:val="normaltextrun"/>
            <w:rFonts w:ascii="Calibri" w:hAnsi="Calibri" w:cs="Calibri"/>
            <w:lang w:val="en-GB"/>
          </w:rPr>
          <w:delText xml:space="preserve">and aiming for adjustments that can be made with a minimum of additional overhead, we </w:delText>
        </w:r>
      </w:del>
      <w:r w:rsidR="006B0336">
        <w:rPr>
          <w:rStyle w:val="normaltextrun"/>
          <w:rFonts w:ascii="Calibri" w:hAnsi="Calibri" w:cs="Calibri"/>
          <w:lang w:val="en-GB"/>
        </w:rPr>
        <w:t xml:space="preserve">suggest targeting </w:t>
      </w:r>
      <w:commentRangeStart w:id="76"/>
      <w:del w:id="77" w:author="Maita Schade" w:date="2020-11-25T16:42:00Z">
        <w:r w:rsidR="006B0336" w:rsidDel="00BC3699">
          <w:rPr>
            <w:rStyle w:val="normaltextrun"/>
            <w:rFonts w:ascii="Calibri" w:hAnsi="Calibri" w:cs="Calibri"/>
            <w:lang w:val="en-GB"/>
          </w:rPr>
          <w:delText>three</w:delText>
        </w:r>
        <w:commentRangeEnd w:id="76"/>
        <w:r w:rsidR="007A1F13" w:rsidDel="00BC3699">
          <w:rPr>
            <w:rStyle w:val="CommentReference"/>
          </w:rPr>
          <w:commentReference w:id="76"/>
        </w:r>
        <w:r w:rsidR="006B0336" w:rsidDel="00BC3699">
          <w:rPr>
            <w:rStyle w:val="normaltextrun"/>
            <w:rFonts w:ascii="Calibri" w:hAnsi="Calibri" w:cs="Calibri"/>
            <w:lang w:val="en-GB"/>
          </w:rPr>
          <w:delText xml:space="preserve"> </w:delText>
        </w:r>
      </w:del>
      <w:ins w:id="78" w:author="Maita Schade" w:date="2020-11-25T16:42:00Z">
        <w:r w:rsidR="00BC3699">
          <w:rPr>
            <w:rStyle w:val="normaltextrun"/>
            <w:rFonts w:ascii="Calibri" w:hAnsi="Calibri" w:cs="Calibri"/>
            <w:lang w:val="en-GB"/>
          </w:rPr>
          <w:t>two</w:t>
        </w:r>
        <w:r w:rsidR="00BC3699">
          <w:rPr>
            <w:rStyle w:val="normaltextrun"/>
            <w:rFonts w:ascii="Calibri" w:hAnsi="Calibri" w:cs="Calibri"/>
            <w:lang w:val="en-GB"/>
          </w:rPr>
          <w:t xml:space="preserve"> </w:t>
        </w:r>
      </w:ins>
      <w:r w:rsidR="006B0336">
        <w:rPr>
          <w:rStyle w:val="normaltextrun"/>
          <w:rFonts w:ascii="Calibri" w:hAnsi="Calibri" w:cs="Calibri"/>
          <w:lang w:val="en-GB"/>
        </w:rPr>
        <w:t>main areas</w:t>
      </w:r>
      <w:r w:rsidR="009B3782">
        <w:rPr>
          <w:rStyle w:val="normaltextrun"/>
          <w:rFonts w:ascii="Calibri" w:hAnsi="Calibri" w:cs="Calibri"/>
          <w:lang w:val="en-GB"/>
        </w:rPr>
        <w:t xml:space="preserve"> for the impact assessment</w:t>
      </w:r>
      <w:ins w:id="79" w:author="Günter Hörmandinger" w:date="2020-11-25T08:52:00Z">
        <w:r w:rsidR="00DB118B">
          <w:rPr>
            <w:rStyle w:val="normaltextrun"/>
            <w:rFonts w:ascii="Calibri" w:hAnsi="Calibri" w:cs="Calibri"/>
            <w:lang w:val="en-GB"/>
          </w:rPr>
          <w:t xml:space="preserve"> as follows.</w:t>
        </w:r>
      </w:ins>
      <w:del w:id="80" w:author="Günter Hörmandinger" w:date="2020-11-25T08:52:00Z">
        <w:r w:rsidR="006B0336" w:rsidDel="00DB118B">
          <w:rPr>
            <w:rStyle w:val="normaltextrun"/>
            <w:rFonts w:ascii="Calibri" w:hAnsi="Calibri" w:cs="Calibri"/>
            <w:lang w:val="en-GB"/>
          </w:rPr>
          <w:delText>:</w:delText>
        </w:r>
      </w:del>
    </w:p>
    <w:p w14:paraId="04AE0B80" w14:textId="1074393C" w:rsidR="006B0336" w:rsidDel="00DB118B" w:rsidRDefault="009B3782" w:rsidP="006B0336">
      <w:pPr>
        <w:pStyle w:val="ListParagraph"/>
        <w:numPr>
          <w:ilvl w:val="0"/>
          <w:numId w:val="19"/>
        </w:numPr>
        <w:rPr>
          <w:del w:id="81" w:author="Günter Hörmandinger" w:date="2020-11-25T08:52:00Z"/>
          <w:rFonts w:ascii="Calibri" w:hAnsi="Calibri" w:cs="Calibri"/>
          <w:lang w:val="en-GB"/>
        </w:rPr>
      </w:pPr>
      <w:commentRangeStart w:id="82"/>
      <w:del w:id="83" w:author="Günter Hörmandinger" w:date="2020-11-25T08:52:00Z">
        <w:r w:rsidDel="00DB118B">
          <w:rPr>
            <w:rFonts w:ascii="Calibri" w:hAnsi="Calibri" w:cs="Calibri"/>
            <w:lang w:val="en-GB"/>
          </w:rPr>
          <w:delText xml:space="preserve">Limiting </w:delText>
        </w:r>
        <w:r w:rsidR="00A76591" w:rsidDel="00DB118B">
          <w:rPr>
            <w:rFonts w:ascii="Calibri" w:hAnsi="Calibri" w:cs="Calibri"/>
            <w:lang w:val="en-GB"/>
          </w:rPr>
          <w:delText xml:space="preserve">excess </w:delText>
        </w:r>
        <w:r w:rsidR="006B0336" w:rsidDel="00DB118B">
          <w:rPr>
            <w:rFonts w:ascii="Calibri" w:hAnsi="Calibri" w:cs="Calibri"/>
            <w:lang w:val="en-GB"/>
          </w:rPr>
          <w:delText>ICE emissions</w:delText>
        </w:r>
        <w:r w:rsidDel="00DB118B">
          <w:rPr>
            <w:rFonts w:ascii="Calibri" w:hAnsi="Calibri" w:cs="Calibri"/>
            <w:lang w:val="en-GB"/>
          </w:rPr>
          <w:delText xml:space="preserve"> through </w:delText>
        </w:r>
        <w:r w:rsidRPr="006917F5" w:rsidDel="00DB118B">
          <w:rPr>
            <w:rFonts w:ascii="Calibri" w:hAnsi="Calibri" w:cs="Calibri"/>
            <w:b/>
            <w:bCs/>
            <w:lang w:val="en-GB"/>
          </w:rPr>
          <w:delText>supplementary standards</w:delText>
        </w:r>
        <w:r w:rsidR="00A76591" w:rsidDel="00DB118B">
          <w:rPr>
            <w:rFonts w:ascii="Calibri" w:hAnsi="Calibri" w:cs="Calibri"/>
            <w:lang w:val="en-GB"/>
          </w:rPr>
          <w:delText xml:space="preserve"> once ZLEV reach a significant proportion of the total fleet</w:delText>
        </w:r>
      </w:del>
    </w:p>
    <w:p w14:paraId="6BCC2644" w14:textId="5D2780CF" w:rsidR="00D04019" w:rsidDel="00DB118B" w:rsidRDefault="00A76591" w:rsidP="00D04019">
      <w:pPr>
        <w:pStyle w:val="ListParagraph"/>
        <w:numPr>
          <w:ilvl w:val="0"/>
          <w:numId w:val="19"/>
        </w:numPr>
        <w:rPr>
          <w:del w:id="84" w:author="Günter Hörmandinger" w:date="2020-11-25T08:52:00Z"/>
          <w:rFonts w:ascii="Calibri" w:hAnsi="Calibri" w:cs="Calibri"/>
          <w:lang w:val="en-GB"/>
        </w:rPr>
      </w:pPr>
      <w:del w:id="85" w:author="Günter Hörmandinger" w:date="2020-11-25T08:52:00Z">
        <w:r w:rsidDel="00DB118B">
          <w:rPr>
            <w:rFonts w:ascii="Calibri" w:hAnsi="Calibri" w:cs="Calibri"/>
            <w:lang w:val="en-GB"/>
          </w:rPr>
          <w:delText xml:space="preserve">Keeping </w:delText>
        </w:r>
        <w:r w:rsidRPr="006917F5" w:rsidDel="00DB118B">
          <w:rPr>
            <w:rFonts w:ascii="Calibri" w:hAnsi="Calibri" w:cs="Calibri"/>
            <w:b/>
            <w:bCs/>
            <w:lang w:val="en-GB"/>
          </w:rPr>
          <w:delText>fuel and vehicle regulations separate</w:delText>
        </w:r>
        <w:r w:rsidDel="00DB118B">
          <w:rPr>
            <w:rFonts w:ascii="Calibri" w:hAnsi="Calibri" w:cs="Calibri"/>
            <w:lang w:val="en-GB"/>
          </w:rPr>
          <w:delText xml:space="preserve"> (and avoiding an inclusion of synthetic fuel offsets in vehicle emission standards)</w:delText>
        </w:r>
      </w:del>
    </w:p>
    <w:p w14:paraId="0380D918" w14:textId="04B60812" w:rsidR="006B0336" w:rsidRPr="00D04019" w:rsidDel="00DB118B" w:rsidRDefault="006B0336" w:rsidP="00D04019">
      <w:pPr>
        <w:pStyle w:val="ListParagraph"/>
        <w:numPr>
          <w:ilvl w:val="0"/>
          <w:numId w:val="19"/>
        </w:numPr>
        <w:rPr>
          <w:del w:id="86" w:author="Günter Hörmandinger" w:date="2020-11-25T08:52:00Z"/>
          <w:rFonts w:ascii="Calibri" w:hAnsi="Calibri" w:cs="Calibri"/>
          <w:lang w:val="en-GB"/>
        </w:rPr>
      </w:pPr>
      <w:del w:id="87" w:author="Günter Hörmandinger" w:date="2020-11-25T08:52:00Z">
        <w:r w:rsidRPr="006917F5" w:rsidDel="00DB118B">
          <w:rPr>
            <w:rFonts w:ascii="Calibri" w:hAnsi="Calibri" w:cs="Calibri"/>
            <w:b/>
            <w:bCs/>
            <w:lang w:val="en-GB"/>
          </w:rPr>
          <w:delText>Re-assessing ZLEV factor</w:delText>
        </w:r>
        <w:r w:rsidRPr="00D04019" w:rsidDel="00DB118B">
          <w:rPr>
            <w:rFonts w:ascii="Calibri" w:hAnsi="Calibri" w:cs="Calibri"/>
            <w:lang w:val="en-GB"/>
          </w:rPr>
          <w:delText xml:space="preserve"> impact</w:delText>
        </w:r>
        <w:r w:rsidR="00A76591" w:rsidDel="00DB118B">
          <w:rPr>
            <w:rFonts w:ascii="Calibri" w:hAnsi="Calibri" w:cs="Calibri"/>
            <w:lang w:val="en-GB"/>
          </w:rPr>
          <w:delText xml:space="preserve"> to avoid unintended consequences</w:delText>
        </w:r>
      </w:del>
      <w:commentRangeEnd w:id="82"/>
      <w:r w:rsidR="004206E6">
        <w:rPr>
          <w:rStyle w:val="CommentReference"/>
        </w:rPr>
        <w:commentReference w:id="82"/>
      </w:r>
    </w:p>
    <w:p w14:paraId="0FA3974A" w14:textId="6D5012E7" w:rsidR="006B0336" w:rsidRPr="006137B2" w:rsidRDefault="006137B2">
      <w:pPr>
        <w:pStyle w:val="paragraph"/>
        <w:spacing w:before="0" w:beforeAutospacing="0" w:after="0" w:afterAutospacing="0"/>
        <w:textAlignment w:val="baseline"/>
        <w:rPr>
          <w:rStyle w:val="normaltextrun"/>
          <w:rFonts w:ascii="Calibri" w:hAnsi="Calibri" w:cs="Calibri"/>
          <w:sz w:val="22"/>
          <w:szCs w:val="22"/>
          <w:lang w:val="en-US"/>
          <w:rPrChange w:id="88" w:author="Günter Hörmandinger" w:date="2020-11-24T17:28:00Z">
            <w:rPr>
              <w:lang w:val="en-GB"/>
            </w:rPr>
          </w:rPrChange>
        </w:rPr>
        <w:pPrChange w:id="89" w:author="Günter Hörmandinger" w:date="2020-11-24T17:28:00Z">
          <w:pPr>
            <w:pStyle w:val="Heading2"/>
          </w:pPr>
        </w:pPrChange>
      </w:pPr>
      <w:ins w:id="90" w:author="Günter Hörmandinger" w:date="2020-11-24T17:28:00Z">
        <w:r w:rsidRPr="006137B2">
          <w:rPr>
            <w:rStyle w:val="normaltextrun"/>
            <w:rFonts w:ascii="Calibri" w:hAnsi="Calibri" w:cs="Calibri"/>
            <w:sz w:val="22"/>
            <w:szCs w:val="22"/>
            <w:lang w:val="en-US"/>
            <w:rPrChange w:id="91" w:author="Günter Hörmandinger" w:date="2020-11-24T17:28:00Z">
              <w:rPr>
                <w:rStyle w:val="normaltextrun"/>
                <w:rFonts w:ascii="Calibri" w:hAnsi="Calibri" w:cs="Calibri"/>
                <w:sz w:val="22"/>
                <w:szCs w:val="22"/>
              </w:rPr>
            </w:rPrChange>
          </w:rPr>
          <w:t>I</w:t>
        </w:r>
        <w:del w:id="92" w:author="Maita Schade" w:date="2020-11-25T17:13:00Z">
          <w:r w:rsidRPr="006137B2" w:rsidDel="000C72D9">
            <w:rPr>
              <w:rStyle w:val="normaltextrun"/>
              <w:rFonts w:ascii="Calibri" w:hAnsi="Calibri" w:cs="Calibri"/>
              <w:sz w:val="22"/>
              <w:szCs w:val="22"/>
              <w:lang w:val="en-US"/>
              <w:rPrChange w:id="93" w:author="Günter Hörmandinger" w:date="2020-11-24T17:28:00Z">
                <w:rPr>
                  <w:rStyle w:val="normaltextrun"/>
                  <w:rFonts w:ascii="Calibri" w:hAnsi="Calibri" w:cs="Calibri"/>
                  <w:sz w:val="22"/>
                  <w:szCs w:val="22"/>
                </w:rPr>
              </w:rPrChange>
            </w:rPr>
            <w:delText>I</w:delText>
          </w:r>
        </w:del>
        <w:r>
          <w:rPr>
            <w:rStyle w:val="normaltextrun"/>
            <w:rFonts w:ascii="Calibri" w:hAnsi="Calibri" w:cs="Calibri"/>
            <w:sz w:val="22"/>
            <w:szCs w:val="22"/>
            <w:lang w:val="en-US"/>
          </w:rPr>
          <w:t xml:space="preserve">. </w:t>
        </w:r>
      </w:ins>
      <w:r w:rsidR="009B3782" w:rsidRPr="006137B2">
        <w:rPr>
          <w:rStyle w:val="normaltextrun"/>
          <w:rFonts w:ascii="Calibri" w:hAnsi="Calibri" w:cs="Calibri"/>
          <w:sz w:val="22"/>
          <w:szCs w:val="22"/>
          <w:lang w:val="en-US"/>
          <w:rPrChange w:id="94" w:author="Günter Hörmandinger" w:date="2020-11-24T17:28:00Z">
            <w:rPr>
              <w:lang w:val="en-GB"/>
            </w:rPr>
          </w:rPrChange>
        </w:rPr>
        <w:t>Supplementary s</w:t>
      </w:r>
      <w:r w:rsidR="006B0336" w:rsidRPr="006137B2">
        <w:rPr>
          <w:rStyle w:val="normaltextrun"/>
          <w:rFonts w:ascii="Calibri" w:hAnsi="Calibri" w:cs="Calibri"/>
          <w:sz w:val="22"/>
          <w:szCs w:val="22"/>
          <w:lang w:val="en-US"/>
          <w:rPrChange w:id="95" w:author="Günter Hörmandinger" w:date="2020-11-24T17:28:00Z">
            <w:rPr>
              <w:lang w:val="en-GB"/>
            </w:rPr>
          </w:rPrChange>
        </w:rPr>
        <w:t xml:space="preserve">tandards for </w:t>
      </w:r>
      <w:r w:rsidR="009B3782" w:rsidRPr="006137B2">
        <w:rPr>
          <w:rStyle w:val="normaltextrun"/>
          <w:rFonts w:ascii="Calibri" w:hAnsi="Calibri" w:cs="Calibri"/>
          <w:sz w:val="22"/>
          <w:szCs w:val="22"/>
          <w:lang w:val="en-US"/>
          <w:rPrChange w:id="96" w:author="Günter Hörmandinger" w:date="2020-11-24T17:28:00Z">
            <w:rPr>
              <w:lang w:val="en-GB"/>
            </w:rPr>
          </w:rPrChange>
        </w:rPr>
        <w:t xml:space="preserve">ICEV </w:t>
      </w:r>
      <w:r w:rsidR="006B0336" w:rsidRPr="006137B2">
        <w:rPr>
          <w:rStyle w:val="normaltextrun"/>
          <w:rFonts w:ascii="Calibri" w:hAnsi="Calibri" w:cs="Calibri"/>
          <w:sz w:val="22"/>
          <w:szCs w:val="22"/>
          <w:lang w:val="en-US"/>
          <w:rPrChange w:id="97" w:author="Günter Hörmandinger" w:date="2020-11-24T17:28:00Z">
            <w:rPr>
              <w:lang w:val="en-GB"/>
            </w:rPr>
          </w:rPrChange>
        </w:rPr>
        <w:t>given rising percentage of ZLEV</w:t>
      </w:r>
    </w:p>
    <w:p w14:paraId="68342A76" w14:textId="77777777" w:rsidR="006137B2" w:rsidRDefault="006137B2" w:rsidP="009B3782">
      <w:pPr>
        <w:pStyle w:val="paragraph"/>
        <w:spacing w:before="0" w:beforeAutospacing="0" w:after="0" w:afterAutospacing="0"/>
        <w:textAlignment w:val="baseline"/>
        <w:rPr>
          <w:ins w:id="98" w:author="Günter Hörmandinger" w:date="2020-11-24T17:28:00Z"/>
          <w:rStyle w:val="normaltextrun"/>
          <w:rFonts w:ascii="Calibri" w:hAnsi="Calibri" w:cs="Calibri"/>
          <w:sz w:val="22"/>
          <w:szCs w:val="22"/>
          <w:lang w:val="en-GB"/>
        </w:rPr>
      </w:pPr>
    </w:p>
    <w:p w14:paraId="4E5281DF" w14:textId="2391EBAB" w:rsidR="009B3782" w:rsidRPr="0044554F" w:rsidDel="00DB118B" w:rsidRDefault="009B3782" w:rsidP="009B3782">
      <w:pPr>
        <w:pStyle w:val="paragraph"/>
        <w:spacing w:before="0" w:beforeAutospacing="0" w:after="0" w:afterAutospacing="0"/>
        <w:textAlignment w:val="baseline"/>
        <w:rPr>
          <w:del w:id="99" w:author="Günter Hörmandinger" w:date="2020-11-25T08:54:00Z"/>
          <w:rFonts w:ascii="Segoe UI" w:hAnsi="Segoe UI" w:cs="Segoe UI"/>
          <w:sz w:val="18"/>
          <w:szCs w:val="18"/>
          <w:lang w:val="en-US"/>
        </w:rPr>
      </w:pPr>
      <w:commentRangeStart w:id="100"/>
      <w:del w:id="101" w:author="Günter Hörmandinger" w:date="2020-11-25T08:54:00Z">
        <w:r w:rsidDel="00DB118B">
          <w:rPr>
            <w:rStyle w:val="normaltextrun"/>
            <w:rFonts w:ascii="Calibri" w:hAnsi="Calibri" w:cs="Calibri"/>
            <w:sz w:val="22"/>
            <w:szCs w:val="22"/>
            <w:lang w:val="en-GB"/>
          </w:rPr>
          <w:delText>Theoretically higher EV rates would allow for much higher CO2-emissions and fuel consumption from the remaining combustion engine models. </w:delText>
        </w:r>
        <w:r w:rsidRPr="0044554F" w:rsidDel="00DB118B">
          <w:rPr>
            <w:rStyle w:val="eop"/>
            <w:rFonts w:ascii="Calibri" w:hAnsi="Calibri" w:cs="Calibri"/>
            <w:sz w:val="22"/>
            <w:szCs w:val="22"/>
            <w:lang w:val="en-US"/>
          </w:rPr>
          <w:delText> </w:delText>
        </w:r>
      </w:del>
      <w:commentRangeEnd w:id="100"/>
      <w:r w:rsidR="00DB118B">
        <w:rPr>
          <w:rStyle w:val="CommentReference"/>
          <w:rFonts w:asciiTheme="minorHAnsi" w:eastAsiaTheme="minorHAnsi" w:hAnsiTheme="minorHAnsi" w:cstheme="minorBidi"/>
          <w:lang w:eastAsia="en-US"/>
        </w:rPr>
        <w:commentReference w:id="100"/>
      </w:r>
    </w:p>
    <w:p w14:paraId="4E4D33C2" w14:textId="0AD74C64" w:rsidR="009B3782" w:rsidRDefault="009B3782" w:rsidP="009B3782">
      <w:pPr>
        <w:pStyle w:val="paragraph"/>
        <w:spacing w:before="0" w:beforeAutospacing="0" w:after="0" w:afterAutospacing="0"/>
        <w:textAlignment w:val="baseline"/>
        <w:rPr>
          <w:rStyle w:val="eop"/>
          <w:rFonts w:ascii="Calibri" w:hAnsi="Calibri" w:cs="Calibri"/>
          <w:sz w:val="22"/>
          <w:szCs w:val="22"/>
          <w:lang w:val="en-US"/>
        </w:rPr>
      </w:pPr>
      <w:del w:id="102" w:author="Maita Schade" w:date="2020-11-25T16:48:00Z">
        <w:r w:rsidDel="00BC3699">
          <w:rPr>
            <w:rStyle w:val="normaltextrun"/>
            <w:rFonts w:ascii="Calibri" w:hAnsi="Calibri" w:cs="Calibri"/>
            <w:sz w:val="22"/>
            <w:szCs w:val="22"/>
            <w:lang w:val="en-GB"/>
          </w:rPr>
          <w:delText>The more</w:delText>
        </w:r>
      </w:del>
      <w:ins w:id="103" w:author="Maita Schade" w:date="2020-11-25T16:48:00Z">
        <w:r w:rsidR="00BC3699">
          <w:rPr>
            <w:rStyle w:val="normaltextrun"/>
            <w:rFonts w:ascii="Calibri" w:hAnsi="Calibri" w:cs="Calibri"/>
            <w:sz w:val="22"/>
            <w:szCs w:val="22"/>
            <w:lang w:val="en-GB"/>
          </w:rPr>
          <w:t xml:space="preserve">Rising </w:t>
        </w:r>
      </w:ins>
      <w:ins w:id="104" w:author="Maita Schade" w:date="2020-11-25T17:22:00Z">
        <w:r w:rsidR="00AE3022">
          <w:rPr>
            <w:rStyle w:val="normaltextrun"/>
            <w:rFonts w:ascii="Calibri" w:hAnsi="Calibri" w:cs="Calibri"/>
            <w:sz w:val="22"/>
            <w:szCs w:val="22"/>
            <w:lang w:val="en-GB"/>
          </w:rPr>
          <w:t>shares</w:t>
        </w:r>
      </w:ins>
      <w:ins w:id="105" w:author="Maita Schade" w:date="2020-11-25T16:48:00Z">
        <w:r w:rsidR="00BC3699">
          <w:rPr>
            <w:rStyle w:val="normaltextrun"/>
            <w:rFonts w:ascii="Calibri" w:hAnsi="Calibri" w:cs="Calibri"/>
            <w:sz w:val="22"/>
            <w:szCs w:val="22"/>
            <w:lang w:val="en-GB"/>
          </w:rPr>
          <w:t xml:space="preserve"> of</w:t>
        </w:r>
      </w:ins>
      <w:r>
        <w:rPr>
          <w:rStyle w:val="normaltextrun"/>
          <w:rFonts w:ascii="Calibri" w:hAnsi="Calibri" w:cs="Calibri"/>
          <w:sz w:val="22"/>
          <w:szCs w:val="22"/>
          <w:lang w:val="en-GB"/>
        </w:rPr>
        <w:t xml:space="preserve"> </w:t>
      </w:r>
      <w:ins w:id="106" w:author="Maita Schade" w:date="2020-11-25T17:48:00Z">
        <w:r w:rsidR="008767E2">
          <w:rPr>
            <w:rStyle w:val="normaltextrun"/>
            <w:rFonts w:ascii="Calibri" w:hAnsi="Calibri" w:cs="Calibri"/>
            <w:sz w:val="22"/>
            <w:szCs w:val="22"/>
            <w:lang w:val="en-GB"/>
          </w:rPr>
          <w:t>ZLEV</w:t>
        </w:r>
      </w:ins>
      <w:del w:id="107" w:author="Maita Schade" w:date="2020-11-25T17:47:00Z">
        <w:r w:rsidDel="008767E2">
          <w:rPr>
            <w:rStyle w:val="normaltextrun"/>
            <w:rFonts w:ascii="Calibri" w:hAnsi="Calibri" w:cs="Calibri"/>
            <w:sz w:val="22"/>
            <w:szCs w:val="22"/>
            <w:lang w:val="en-GB"/>
          </w:rPr>
          <w:delText>electric vehicles</w:delText>
        </w:r>
      </w:del>
      <w:r>
        <w:rPr>
          <w:rStyle w:val="normaltextrun"/>
          <w:rFonts w:ascii="Calibri" w:hAnsi="Calibri" w:cs="Calibri"/>
          <w:sz w:val="22"/>
          <w:szCs w:val="22"/>
          <w:lang w:val="en-GB"/>
        </w:rPr>
        <w:t xml:space="preserve"> </w:t>
      </w:r>
      <w:del w:id="108" w:author="Maita Schade" w:date="2020-11-25T16:48:00Z">
        <w:r w:rsidDel="00BC3699">
          <w:rPr>
            <w:rStyle w:val="normaltextrun"/>
            <w:rFonts w:ascii="Calibri" w:hAnsi="Calibri" w:cs="Calibri"/>
            <w:sz w:val="22"/>
            <w:szCs w:val="22"/>
            <w:lang w:val="en-GB"/>
          </w:rPr>
          <w:delText>a manufacturer brings to the market</w:delText>
        </w:r>
      </w:del>
      <w:ins w:id="109" w:author="Maita Schade" w:date="2020-11-25T16:48:00Z">
        <w:r w:rsidR="00BC3699">
          <w:rPr>
            <w:rStyle w:val="normaltextrun"/>
            <w:rFonts w:ascii="Calibri" w:hAnsi="Calibri" w:cs="Calibri"/>
            <w:sz w:val="22"/>
            <w:szCs w:val="22"/>
            <w:lang w:val="en-GB"/>
          </w:rPr>
          <w:t>in manufacturers</w:t>
        </w:r>
      </w:ins>
      <w:ins w:id="110" w:author="Maita Schade" w:date="2020-11-25T17:22:00Z">
        <w:r w:rsidR="00AE3022">
          <w:rPr>
            <w:rStyle w:val="normaltextrun"/>
            <w:rFonts w:ascii="Calibri" w:hAnsi="Calibri" w:cs="Calibri"/>
            <w:sz w:val="22"/>
            <w:szCs w:val="22"/>
            <w:lang w:val="en-GB"/>
          </w:rPr>
          <w:t>’</w:t>
        </w:r>
      </w:ins>
      <w:ins w:id="111" w:author="Maita Schade" w:date="2020-11-25T16:48:00Z">
        <w:r w:rsidR="00BC3699">
          <w:rPr>
            <w:rStyle w:val="normaltextrun"/>
            <w:rFonts w:ascii="Calibri" w:hAnsi="Calibri" w:cs="Calibri"/>
            <w:sz w:val="22"/>
            <w:szCs w:val="22"/>
            <w:lang w:val="en-GB"/>
          </w:rPr>
          <w:t xml:space="preserve"> fleet</w:t>
        </w:r>
      </w:ins>
      <w:ins w:id="112" w:author="Maita Schade" w:date="2020-11-25T17:22:00Z">
        <w:r w:rsidR="00AE3022">
          <w:rPr>
            <w:rStyle w:val="normaltextrun"/>
            <w:rFonts w:ascii="Calibri" w:hAnsi="Calibri" w:cs="Calibri"/>
            <w:sz w:val="22"/>
            <w:szCs w:val="22"/>
            <w:lang w:val="en-GB"/>
          </w:rPr>
          <w:t>s</w:t>
        </w:r>
      </w:ins>
      <w:ins w:id="113" w:author="Maita Schade" w:date="2020-11-25T16:48:00Z">
        <w:r w:rsidR="00BC3699">
          <w:rPr>
            <w:rStyle w:val="normaltextrun"/>
            <w:rFonts w:ascii="Calibri" w:hAnsi="Calibri" w:cs="Calibri"/>
            <w:sz w:val="22"/>
            <w:szCs w:val="22"/>
            <w:lang w:val="en-GB"/>
          </w:rPr>
          <w:t xml:space="preserve"> lead to </w:t>
        </w:r>
      </w:ins>
      <w:ins w:id="114" w:author="Maita Schade" w:date="2020-11-25T16:49:00Z">
        <w:r w:rsidR="00BC3699">
          <w:rPr>
            <w:rStyle w:val="normaltextrun"/>
            <w:rFonts w:ascii="Calibri" w:hAnsi="Calibri" w:cs="Calibri"/>
            <w:sz w:val="22"/>
            <w:szCs w:val="22"/>
            <w:lang w:val="en-GB"/>
          </w:rPr>
          <w:t xml:space="preserve">rising </w:t>
        </w:r>
      </w:ins>
      <w:del w:id="115" w:author="Maita Schade" w:date="2020-11-25T16:48:00Z">
        <w:r w:rsidDel="00BC3699">
          <w:rPr>
            <w:rStyle w:val="normaltextrun"/>
            <w:rFonts w:ascii="Calibri" w:hAnsi="Calibri" w:cs="Calibri"/>
            <w:sz w:val="22"/>
            <w:szCs w:val="22"/>
            <w:lang w:val="en-GB"/>
          </w:rPr>
          <w:delText xml:space="preserve">, the </w:delText>
        </w:r>
      </w:del>
      <w:del w:id="116" w:author="Maita Schade" w:date="2020-11-25T16:49:00Z">
        <w:r w:rsidDel="00BC3699">
          <w:rPr>
            <w:rStyle w:val="normaltextrun"/>
            <w:rFonts w:ascii="Calibri" w:hAnsi="Calibri" w:cs="Calibri"/>
            <w:sz w:val="22"/>
            <w:szCs w:val="22"/>
            <w:lang w:val="en-GB"/>
          </w:rPr>
          <w:delText xml:space="preserve">higher the </w:delText>
        </w:r>
      </w:del>
      <w:r>
        <w:rPr>
          <w:rStyle w:val="normaltextrun"/>
          <w:rFonts w:ascii="Calibri" w:hAnsi="Calibri" w:cs="Calibri"/>
          <w:sz w:val="22"/>
          <w:szCs w:val="22"/>
          <w:lang w:val="en-GB"/>
        </w:rPr>
        <w:t>allow</w:t>
      </w:r>
      <w:ins w:id="117" w:author="Maita Schade" w:date="2020-11-25T16:49:00Z">
        <w:r w:rsidR="00BC3699">
          <w:rPr>
            <w:rStyle w:val="normaltextrun"/>
            <w:rFonts w:ascii="Calibri" w:hAnsi="Calibri" w:cs="Calibri"/>
            <w:sz w:val="22"/>
            <w:szCs w:val="22"/>
            <w:lang w:val="en-GB"/>
          </w:rPr>
          <w:t xml:space="preserve">able </w:t>
        </w:r>
      </w:ins>
      <w:del w:id="118" w:author="Maita Schade" w:date="2020-11-25T16:49:00Z">
        <w:r w:rsidDel="00BC3699">
          <w:rPr>
            <w:rStyle w:val="normaltextrun"/>
            <w:rFonts w:ascii="Calibri" w:hAnsi="Calibri" w:cs="Calibri"/>
            <w:sz w:val="22"/>
            <w:szCs w:val="22"/>
            <w:lang w:val="en-GB"/>
          </w:rPr>
          <w:delText xml:space="preserve">ed </w:delText>
        </w:r>
      </w:del>
      <w:r>
        <w:rPr>
          <w:rStyle w:val="normaltextrun"/>
          <w:rFonts w:ascii="Calibri" w:hAnsi="Calibri" w:cs="Calibri"/>
          <w:sz w:val="22"/>
          <w:szCs w:val="22"/>
          <w:lang w:val="en-GB"/>
        </w:rPr>
        <w:t>C</w:t>
      </w:r>
      <w:ins w:id="119" w:author="Maita Schade" w:date="2020-11-25T17:29:00Z">
        <w:r w:rsidR="00243CF1">
          <w:rPr>
            <w:rStyle w:val="normaltextrun"/>
            <w:rFonts w:ascii="Calibri" w:hAnsi="Calibri" w:cs="Calibri"/>
            <w:sz w:val="17"/>
            <w:szCs w:val="17"/>
            <w:lang w:val="en-GB"/>
          </w:rPr>
          <w:t>O2</w:t>
        </w:r>
      </w:ins>
      <w:del w:id="120" w:author="Maita Schade" w:date="2020-11-25T17:29:00Z">
        <w:r w:rsidDel="00243CF1">
          <w:rPr>
            <w:rStyle w:val="normaltextrun"/>
            <w:rFonts w:ascii="Calibri" w:hAnsi="Calibri" w:cs="Calibri"/>
            <w:sz w:val="22"/>
            <w:szCs w:val="22"/>
            <w:lang w:val="en-GB"/>
          </w:rPr>
          <w:delText>O</w:delText>
        </w:r>
        <w:r w:rsidDel="00243CF1">
          <w:rPr>
            <w:rStyle w:val="normaltextrun"/>
            <w:rFonts w:ascii="Calibri" w:hAnsi="Calibri" w:cs="Calibri"/>
            <w:sz w:val="17"/>
            <w:szCs w:val="17"/>
            <w:vertAlign w:val="subscript"/>
            <w:lang w:val="en-GB"/>
          </w:rPr>
          <w:delText>2</w:delText>
        </w:r>
      </w:del>
      <w:r>
        <w:rPr>
          <w:rStyle w:val="normaltextrun"/>
          <w:rFonts w:ascii="Calibri" w:hAnsi="Calibri" w:cs="Calibri"/>
          <w:sz w:val="22"/>
          <w:szCs w:val="22"/>
          <w:lang w:val="en-GB"/>
        </w:rPr>
        <w:t xml:space="preserve"> emission level </w:t>
      </w:r>
      <w:ins w:id="121" w:author="Maita Schade" w:date="2020-11-25T16:49:00Z">
        <w:r w:rsidR="00BC3699">
          <w:rPr>
            <w:rStyle w:val="normaltextrun"/>
            <w:rFonts w:ascii="Calibri" w:hAnsi="Calibri" w:cs="Calibri"/>
            <w:sz w:val="22"/>
            <w:szCs w:val="22"/>
            <w:lang w:val="en-GB"/>
          </w:rPr>
          <w:t xml:space="preserve">for </w:t>
        </w:r>
      </w:ins>
      <w:del w:id="122" w:author="Maita Schade" w:date="2020-11-25T16:49:00Z">
        <w:r w:rsidDel="00BC3699">
          <w:rPr>
            <w:rStyle w:val="normaltextrun"/>
            <w:rFonts w:ascii="Calibri" w:hAnsi="Calibri" w:cs="Calibri"/>
            <w:sz w:val="22"/>
            <w:szCs w:val="22"/>
            <w:lang w:val="en-GB"/>
          </w:rPr>
          <w:delText>of its remain</w:delText>
        </w:r>
      </w:del>
      <w:ins w:id="123" w:author="Maita Schade" w:date="2020-11-25T16:49:00Z">
        <w:r w:rsidR="00BC3699">
          <w:rPr>
            <w:rStyle w:val="normaltextrun"/>
            <w:rFonts w:ascii="Calibri" w:hAnsi="Calibri" w:cs="Calibri"/>
            <w:sz w:val="22"/>
            <w:szCs w:val="22"/>
            <w:lang w:val="en-GB"/>
          </w:rPr>
          <w:t xml:space="preserve">the remainder of the fleet </w:t>
        </w:r>
      </w:ins>
      <w:del w:id="124" w:author="Maita Schade" w:date="2020-11-25T16:49:00Z">
        <w:r w:rsidDel="00BC3699">
          <w:rPr>
            <w:rStyle w:val="normaltextrun"/>
            <w:rFonts w:ascii="Calibri" w:hAnsi="Calibri" w:cs="Calibri"/>
            <w:sz w:val="22"/>
            <w:szCs w:val="22"/>
            <w:lang w:val="en-GB"/>
          </w:rPr>
          <w:delText xml:space="preserve">ing </w:delText>
        </w:r>
      </w:del>
      <w:r>
        <w:rPr>
          <w:rStyle w:val="normaltextrun"/>
          <w:rFonts w:ascii="Calibri" w:hAnsi="Calibri" w:cs="Calibri"/>
          <w:sz w:val="22"/>
          <w:szCs w:val="22"/>
          <w:lang w:val="en-GB"/>
        </w:rPr>
        <w:t>(</w:t>
      </w:r>
      <w:ins w:id="125" w:author="Maita Schade" w:date="2020-11-25T16:49:00Z">
        <w:r w:rsidR="00BC3699">
          <w:rPr>
            <w:rStyle w:val="normaltextrun"/>
            <w:rFonts w:ascii="Calibri" w:hAnsi="Calibri" w:cs="Calibri"/>
            <w:sz w:val="22"/>
            <w:szCs w:val="22"/>
            <w:lang w:val="en-GB"/>
          </w:rPr>
          <w:t xml:space="preserve">the </w:t>
        </w:r>
      </w:ins>
      <w:del w:id="126" w:author="Maita Schade" w:date="2020-11-25T17:23:00Z">
        <w:r w:rsidDel="00AE3022">
          <w:rPr>
            <w:rStyle w:val="normaltextrun"/>
            <w:rFonts w:ascii="Calibri" w:hAnsi="Calibri" w:cs="Calibri"/>
            <w:sz w:val="22"/>
            <w:szCs w:val="22"/>
            <w:lang w:val="en-GB"/>
          </w:rPr>
          <w:delText>combustion engine vehicle</w:delText>
        </w:r>
      </w:del>
      <w:ins w:id="127" w:author="Maita Schade" w:date="2020-11-25T17:23:00Z">
        <w:r w:rsidR="00AE3022">
          <w:rPr>
            <w:rStyle w:val="normaltextrun"/>
            <w:rFonts w:ascii="Calibri" w:hAnsi="Calibri" w:cs="Calibri"/>
            <w:sz w:val="22"/>
            <w:szCs w:val="22"/>
            <w:lang w:val="en-GB"/>
          </w:rPr>
          <w:t>ICEV</w:t>
        </w:r>
      </w:ins>
      <w:r>
        <w:rPr>
          <w:rStyle w:val="normaltextrun"/>
          <w:rFonts w:ascii="Calibri" w:hAnsi="Calibri" w:cs="Calibri"/>
          <w:sz w:val="22"/>
          <w:szCs w:val="22"/>
          <w:lang w:val="en-GB"/>
        </w:rPr>
        <w:t>)</w:t>
      </w:r>
      <w:ins w:id="128" w:author="Maita Schade" w:date="2020-11-25T16:55:00Z">
        <w:r w:rsidR="005834A4">
          <w:rPr>
            <w:rStyle w:val="normaltextrun"/>
            <w:rFonts w:ascii="Calibri" w:hAnsi="Calibri" w:cs="Calibri"/>
            <w:sz w:val="22"/>
            <w:szCs w:val="22"/>
            <w:lang w:val="en-GB"/>
          </w:rPr>
          <w:t>, until, a</w:t>
        </w:r>
      </w:ins>
      <w:del w:id="129" w:author="Maita Schade" w:date="2020-11-25T16:49:00Z">
        <w:r w:rsidDel="00BC3699">
          <w:rPr>
            <w:rStyle w:val="normaltextrun"/>
            <w:rFonts w:ascii="Calibri" w:hAnsi="Calibri" w:cs="Calibri"/>
            <w:sz w:val="22"/>
            <w:szCs w:val="22"/>
            <w:lang w:val="en-GB"/>
          </w:rPr>
          <w:delText xml:space="preserve"> fleet</w:delText>
        </w:r>
        <w:commentRangeStart w:id="130"/>
        <w:r w:rsidDel="00BC3699">
          <w:rPr>
            <w:rStyle w:val="normaltextrun"/>
            <w:rFonts w:ascii="Calibri" w:hAnsi="Calibri" w:cs="Calibri"/>
            <w:sz w:val="22"/>
            <w:szCs w:val="22"/>
            <w:lang w:val="en-GB"/>
          </w:rPr>
          <w:delText>. And, going from 15% to 20% electric vehicles in 2025 or 30% to 35% in 2030, the allowable level of CO</w:delText>
        </w:r>
        <w:r w:rsidDel="00BC3699">
          <w:rPr>
            <w:rStyle w:val="normaltextrun"/>
            <w:rFonts w:ascii="Calibri" w:hAnsi="Calibri" w:cs="Calibri"/>
            <w:sz w:val="17"/>
            <w:szCs w:val="17"/>
            <w:vertAlign w:val="subscript"/>
            <w:lang w:val="en-GB"/>
          </w:rPr>
          <w:delText>2</w:delText>
        </w:r>
        <w:r w:rsidDel="00BC3699">
          <w:rPr>
            <w:rStyle w:val="normaltextrun"/>
            <w:rFonts w:ascii="Calibri" w:hAnsi="Calibri" w:cs="Calibri"/>
            <w:sz w:val="22"/>
            <w:szCs w:val="22"/>
            <w:lang w:val="en-GB"/>
          </w:rPr>
          <w:delText> for the non-electric vehicle fleet jumps upwards</w:delText>
        </w:r>
        <w:commentRangeEnd w:id="130"/>
        <w:r w:rsidR="006D43E8" w:rsidDel="00BC3699">
          <w:rPr>
            <w:rStyle w:val="CommentReference"/>
            <w:rFonts w:asciiTheme="minorHAnsi" w:eastAsiaTheme="minorHAnsi" w:hAnsiTheme="minorHAnsi" w:cstheme="minorBidi"/>
            <w:lang w:eastAsia="en-US"/>
          </w:rPr>
          <w:commentReference w:id="130"/>
        </w:r>
        <w:r w:rsidDel="00BC3699">
          <w:rPr>
            <w:rStyle w:val="normaltextrun"/>
            <w:rFonts w:ascii="Calibri" w:hAnsi="Calibri" w:cs="Calibri"/>
            <w:sz w:val="22"/>
            <w:szCs w:val="22"/>
            <w:lang w:val="en-GB"/>
          </w:rPr>
          <w:delText>,</w:delText>
        </w:r>
      </w:del>
      <w:ins w:id="131" w:author="Günter Hörmandinger" w:date="2020-11-25T09:07:00Z">
        <w:del w:id="132" w:author="Maita Schade" w:date="2020-11-25T16:49:00Z">
          <w:r w:rsidR="004206E6" w:rsidDel="00BC3699">
            <w:rPr>
              <w:rStyle w:val="normaltextrun"/>
              <w:rFonts w:ascii="Calibri" w:hAnsi="Calibri" w:cs="Calibri"/>
              <w:sz w:val="22"/>
              <w:szCs w:val="22"/>
              <w:lang w:val="en-GB"/>
            </w:rPr>
            <w:delText xml:space="preserve"> so</w:delText>
          </w:r>
        </w:del>
        <w:del w:id="133" w:author="Maita Schade" w:date="2020-11-25T16:55:00Z">
          <w:r w:rsidR="004206E6" w:rsidDel="005834A4">
            <w:rPr>
              <w:rStyle w:val="normaltextrun"/>
              <w:rFonts w:ascii="Calibri" w:hAnsi="Calibri" w:cs="Calibri"/>
              <w:sz w:val="22"/>
              <w:szCs w:val="22"/>
              <w:lang w:val="en-GB"/>
            </w:rPr>
            <w:delText xml:space="preserve"> </w:delText>
          </w:r>
        </w:del>
      </w:ins>
      <w:ins w:id="134" w:author="Günter Hörmandinger" w:date="2020-11-25T09:08:00Z">
        <w:del w:id="135" w:author="Maita Schade" w:date="2020-11-25T16:49:00Z">
          <w:r w:rsidR="004206E6" w:rsidDel="00BC3699">
            <w:rPr>
              <w:rStyle w:val="normaltextrun"/>
              <w:rFonts w:ascii="Calibri" w:hAnsi="Calibri" w:cs="Calibri"/>
              <w:sz w:val="22"/>
              <w:szCs w:val="22"/>
              <w:lang w:val="en-GB"/>
            </w:rPr>
            <w:delText>a</w:delText>
          </w:r>
        </w:del>
        <w:r w:rsidR="004206E6">
          <w:rPr>
            <w:rStyle w:val="normaltextrun"/>
            <w:rFonts w:ascii="Calibri" w:hAnsi="Calibri" w:cs="Calibri"/>
            <w:sz w:val="22"/>
            <w:szCs w:val="22"/>
            <w:lang w:val="en-GB"/>
          </w:rPr>
          <w:t>t some point</w:t>
        </w:r>
      </w:ins>
      <w:ins w:id="136" w:author="Maita Schade" w:date="2020-11-25T16:49:00Z">
        <w:r w:rsidR="00BC3699">
          <w:rPr>
            <w:rStyle w:val="normaltextrun"/>
            <w:rFonts w:ascii="Calibri" w:hAnsi="Calibri" w:cs="Calibri"/>
            <w:sz w:val="22"/>
            <w:szCs w:val="22"/>
            <w:lang w:val="en-GB"/>
          </w:rPr>
          <w:t>,</w:t>
        </w:r>
      </w:ins>
      <w:ins w:id="137" w:author="Günter Hörmandinger" w:date="2020-11-25T09:08:00Z">
        <w:r w:rsidR="004206E6">
          <w:rPr>
            <w:rStyle w:val="normaltextrun"/>
            <w:rFonts w:ascii="Calibri" w:hAnsi="Calibri" w:cs="Calibri"/>
            <w:sz w:val="22"/>
            <w:szCs w:val="22"/>
            <w:lang w:val="en-GB"/>
          </w:rPr>
          <w:t xml:space="preserve"> the </w:t>
        </w:r>
        <w:del w:id="138" w:author="Maita Schade" w:date="2020-11-25T16:50:00Z">
          <w:r w:rsidR="004206E6" w:rsidDel="00BC3699">
            <w:rPr>
              <w:rStyle w:val="normaltextrun"/>
              <w:rFonts w:ascii="Calibri" w:hAnsi="Calibri" w:cs="Calibri"/>
              <w:sz w:val="22"/>
              <w:szCs w:val="22"/>
              <w:lang w:val="en-GB"/>
            </w:rPr>
            <w:delText xml:space="preserve">legislation </w:delText>
          </w:r>
        </w:del>
      </w:ins>
      <w:ins w:id="139" w:author="Maita Schade" w:date="2020-11-25T16:50:00Z">
        <w:r w:rsidR="00BC3699">
          <w:rPr>
            <w:rStyle w:val="normaltextrun"/>
            <w:rFonts w:ascii="Calibri" w:hAnsi="Calibri" w:cs="Calibri"/>
            <w:sz w:val="22"/>
            <w:szCs w:val="22"/>
            <w:lang w:val="en-GB"/>
          </w:rPr>
          <w:t xml:space="preserve">fleet limit value </w:t>
        </w:r>
      </w:ins>
      <w:ins w:id="140" w:author="Günter Hörmandinger" w:date="2020-11-25T09:08:00Z">
        <w:r w:rsidR="004206E6">
          <w:rPr>
            <w:rStyle w:val="normaltextrun"/>
            <w:rFonts w:ascii="Calibri" w:hAnsi="Calibri" w:cs="Calibri"/>
            <w:sz w:val="22"/>
            <w:szCs w:val="22"/>
            <w:lang w:val="en-GB"/>
          </w:rPr>
          <w:t xml:space="preserve">no longer constrains </w:t>
        </w:r>
        <w:del w:id="141" w:author="Maita Schade" w:date="2020-11-25T16:50:00Z">
          <w:r w:rsidR="004206E6" w:rsidDel="00BC3699">
            <w:rPr>
              <w:rStyle w:val="normaltextrun"/>
              <w:rFonts w:ascii="Calibri" w:hAnsi="Calibri" w:cs="Calibri"/>
              <w:sz w:val="22"/>
              <w:szCs w:val="22"/>
              <w:lang w:val="en-GB"/>
            </w:rPr>
            <w:delText xml:space="preserve">the </w:delText>
          </w:r>
        </w:del>
        <w:r w:rsidR="004206E6">
          <w:rPr>
            <w:rStyle w:val="normaltextrun"/>
            <w:rFonts w:ascii="Calibri" w:hAnsi="Calibri" w:cs="Calibri"/>
            <w:sz w:val="22"/>
            <w:szCs w:val="22"/>
            <w:lang w:val="en-GB"/>
          </w:rPr>
          <w:t xml:space="preserve">emission levels of </w:t>
        </w:r>
        <w:del w:id="142" w:author="Maita Schade" w:date="2020-11-25T17:48:00Z">
          <w:r w:rsidR="004206E6" w:rsidDel="008767E2">
            <w:rPr>
              <w:rStyle w:val="normaltextrun"/>
              <w:rFonts w:ascii="Calibri" w:hAnsi="Calibri" w:cs="Calibri"/>
              <w:sz w:val="22"/>
              <w:szCs w:val="22"/>
              <w:lang w:val="en-GB"/>
            </w:rPr>
            <w:delText>combustion cars</w:delText>
          </w:r>
        </w:del>
      </w:ins>
      <w:ins w:id="143" w:author="Maita Schade" w:date="2020-11-25T17:48:00Z">
        <w:r w:rsidR="008767E2">
          <w:rPr>
            <w:rStyle w:val="normaltextrun"/>
            <w:rFonts w:ascii="Calibri" w:hAnsi="Calibri" w:cs="Calibri"/>
            <w:sz w:val="22"/>
            <w:szCs w:val="22"/>
            <w:lang w:val="en-GB"/>
          </w:rPr>
          <w:t>ICEV</w:t>
        </w:r>
      </w:ins>
      <w:ins w:id="144" w:author="Maita Schade" w:date="2020-11-25T16:50:00Z">
        <w:r w:rsidR="00BC3699">
          <w:rPr>
            <w:rStyle w:val="normaltextrun"/>
            <w:rFonts w:ascii="Calibri" w:hAnsi="Calibri" w:cs="Calibri"/>
            <w:sz w:val="22"/>
            <w:szCs w:val="22"/>
            <w:lang w:val="en-GB"/>
          </w:rPr>
          <w:t>.</w:t>
        </w:r>
      </w:ins>
      <w:ins w:id="145" w:author="Günter Hörmandinger" w:date="2020-11-25T10:11:00Z">
        <w:del w:id="146" w:author="Maita Schade" w:date="2020-11-25T17:23:00Z">
          <w:r w:rsidR="00DB2B49" w:rsidDel="00AE3022">
            <w:rPr>
              <w:rStyle w:val="normaltextrun"/>
              <w:rFonts w:ascii="Calibri" w:hAnsi="Calibri" w:cs="Calibri"/>
              <w:sz w:val="22"/>
              <w:szCs w:val="22"/>
              <w:lang w:val="en-GB"/>
            </w:rPr>
            <w:delText xml:space="preserve"> </w:delText>
          </w:r>
        </w:del>
        <w:commentRangeStart w:id="147"/>
        <w:r w:rsidR="00DB2B49">
          <w:rPr>
            <w:rStyle w:val="normaltextrun"/>
            <w:rFonts w:ascii="Calibri" w:hAnsi="Calibri" w:cs="Calibri"/>
            <w:sz w:val="22"/>
            <w:szCs w:val="22"/>
            <w:lang w:val="en-US"/>
          </w:rPr>
          <w:t>[1]</w:t>
        </w:r>
        <w:commentRangeEnd w:id="147"/>
        <w:r w:rsidR="00DB2B49">
          <w:rPr>
            <w:rStyle w:val="CommentReference"/>
            <w:rFonts w:asciiTheme="minorHAnsi" w:eastAsiaTheme="minorHAnsi" w:hAnsiTheme="minorHAnsi" w:cstheme="minorBidi"/>
            <w:lang w:eastAsia="en-US"/>
          </w:rPr>
          <w:commentReference w:id="147"/>
        </w:r>
      </w:ins>
      <w:ins w:id="148" w:author="Günter Hörmandinger" w:date="2020-11-25T09:08:00Z">
        <w:del w:id="149" w:author="Maita Schade" w:date="2020-11-25T16:50:00Z">
          <w:r w:rsidR="004206E6" w:rsidDel="00BC3699">
            <w:rPr>
              <w:rStyle w:val="normaltextrun"/>
              <w:rFonts w:ascii="Calibri" w:hAnsi="Calibri" w:cs="Calibri"/>
              <w:sz w:val="22"/>
              <w:szCs w:val="22"/>
              <w:lang w:val="en-GB"/>
            </w:rPr>
            <w:delText>.</w:delText>
          </w:r>
        </w:del>
        <w:r w:rsidR="004206E6">
          <w:rPr>
            <w:rStyle w:val="normaltextrun"/>
            <w:rFonts w:ascii="Calibri" w:hAnsi="Calibri" w:cs="Calibri"/>
            <w:sz w:val="22"/>
            <w:szCs w:val="22"/>
            <w:lang w:val="en-GB"/>
          </w:rPr>
          <w:t xml:space="preserve"> This</w:t>
        </w:r>
        <w:del w:id="150" w:author="Maita Schade" w:date="2020-11-25T16:55:00Z">
          <w:r w:rsidR="004206E6" w:rsidDel="005834A4">
            <w:rPr>
              <w:rStyle w:val="normaltextrun"/>
              <w:rFonts w:ascii="Calibri" w:hAnsi="Calibri" w:cs="Calibri"/>
              <w:sz w:val="22"/>
              <w:szCs w:val="22"/>
              <w:lang w:val="en-GB"/>
            </w:rPr>
            <w:delText xml:space="preserve"> can be </w:delText>
          </w:r>
        </w:del>
      </w:ins>
      <w:ins w:id="151" w:author="Günter Hörmandinger" w:date="2020-11-25T09:09:00Z">
        <w:del w:id="152" w:author="Maita Schade" w:date="2020-11-25T16:55:00Z">
          <w:r w:rsidR="004206E6" w:rsidDel="005834A4">
            <w:rPr>
              <w:rStyle w:val="normaltextrun"/>
              <w:rFonts w:ascii="Calibri" w:hAnsi="Calibri" w:cs="Calibri"/>
              <w:sz w:val="22"/>
              <w:szCs w:val="22"/>
              <w:lang w:val="en-GB"/>
            </w:rPr>
            <w:delText>reined</w:delText>
          </w:r>
        </w:del>
      </w:ins>
      <w:ins w:id="153" w:author="Maita Schade" w:date="2020-11-25T16:55:00Z">
        <w:r w:rsidR="005834A4">
          <w:rPr>
            <w:rStyle w:val="normaltextrun"/>
            <w:rFonts w:ascii="Calibri" w:hAnsi="Calibri" w:cs="Calibri"/>
            <w:sz w:val="22"/>
            <w:szCs w:val="22"/>
            <w:lang w:val="en-GB"/>
          </w:rPr>
          <w:t xml:space="preserve"> effect can be</w:t>
        </w:r>
      </w:ins>
      <w:ins w:id="154" w:author="Maita Schade" w:date="2020-11-25T16:56:00Z">
        <w:r w:rsidR="005834A4">
          <w:rPr>
            <w:rStyle w:val="normaltextrun"/>
            <w:rFonts w:ascii="Calibri" w:hAnsi="Calibri" w:cs="Calibri"/>
            <w:sz w:val="22"/>
            <w:szCs w:val="22"/>
            <w:lang w:val="en-GB"/>
          </w:rPr>
          <w:t xml:space="preserve"> controlled with</w:t>
        </w:r>
      </w:ins>
      <w:ins w:id="155" w:author="Günter Hörmandinger" w:date="2020-11-25T09:08:00Z">
        <w:del w:id="156" w:author="Maita Schade" w:date="2020-11-25T16:56:00Z">
          <w:r w:rsidR="004206E6" w:rsidDel="005834A4">
            <w:rPr>
              <w:rStyle w:val="normaltextrun"/>
              <w:rFonts w:ascii="Calibri" w:hAnsi="Calibri" w:cs="Calibri"/>
              <w:sz w:val="22"/>
              <w:szCs w:val="22"/>
              <w:lang w:val="en-GB"/>
            </w:rPr>
            <w:delText xml:space="preserve"> in</w:delText>
          </w:r>
        </w:del>
      </w:ins>
      <w:ins w:id="157" w:author="Günter Hörmandinger" w:date="2020-11-25T09:09:00Z">
        <w:del w:id="158" w:author="Maita Schade" w:date="2020-11-25T16:56:00Z">
          <w:r w:rsidR="004206E6" w:rsidDel="005834A4">
            <w:rPr>
              <w:rStyle w:val="normaltextrun"/>
              <w:rFonts w:ascii="Calibri" w:hAnsi="Calibri" w:cs="Calibri"/>
              <w:sz w:val="22"/>
              <w:szCs w:val="22"/>
              <w:lang w:val="en-GB"/>
            </w:rPr>
            <w:delText xml:space="preserve"> by establishing</w:delText>
          </w:r>
        </w:del>
        <w:r w:rsidR="004206E6">
          <w:rPr>
            <w:rStyle w:val="normaltextrun"/>
            <w:rFonts w:ascii="Calibri" w:hAnsi="Calibri" w:cs="Calibri"/>
            <w:sz w:val="22"/>
            <w:szCs w:val="22"/>
            <w:lang w:val="en-GB"/>
          </w:rPr>
          <w:t xml:space="preserve"> supplementary limit values </w:t>
        </w:r>
      </w:ins>
      <w:ins w:id="159" w:author="Günter Hörmandinger" w:date="2020-11-25T10:31:00Z">
        <w:r w:rsidR="00146719">
          <w:rPr>
            <w:rStyle w:val="normaltextrun"/>
            <w:rFonts w:ascii="Calibri" w:hAnsi="Calibri" w:cs="Calibri"/>
            <w:sz w:val="22"/>
            <w:szCs w:val="22"/>
            <w:lang w:val="en-GB"/>
          </w:rPr>
          <w:t xml:space="preserve">(LV) </w:t>
        </w:r>
      </w:ins>
      <w:ins w:id="160" w:author="Günter Hörmandinger" w:date="2020-11-25T09:09:00Z">
        <w:del w:id="161" w:author="Maita Schade" w:date="2020-11-25T16:56:00Z">
          <w:r w:rsidR="004206E6" w:rsidDel="005834A4">
            <w:rPr>
              <w:rStyle w:val="normaltextrun"/>
              <w:rFonts w:ascii="Calibri" w:hAnsi="Calibri" w:cs="Calibri"/>
              <w:sz w:val="22"/>
              <w:szCs w:val="22"/>
              <w:lang w:val="en-GB"/>
            </w:rPr>
            <w:delText>that apply exclusively</w:delText>
          </w:r>
        </w:del>
      </w:ins>
      <w:ins w:id="162" w:author="Maita Schade" w:date="2020-11-25T16:56:00Z">
        <w:r w:rsidR="005834A4">
          <w:rPr>
            <w:rStyle w:val="normaltextrun"/>
            <w:rFonts w:ascii="Calibri" w:hAnsi="Calibri" w:cs="Calibri"/>
            <w:sz w:val="22"/>
            <w:szCs w:val="22"/>
            <w:lang w:val="en-GB"/>
          </w:rPr>
          <w:t>for</w:t>
        </w:r>
      </w:ins>
      <w:ins w:id="163" w:author="Günter Hörmandinger" w:date="2020-11-25T09:09:00Z">
        <w:del w:id="164" w:author="Maita Schade" w:date="2020-11-25T16:56:00Z">
          <w:r w:rsidR="004206E6" w:rsidDel="005834A4">
            <w:rPr>
              <w:rStyle w:val="normaltextrun"/>
              <w:rFonts w:ascii="Calibri" w:hAnsi="Calibri" w:cs="Calibri"/>
              <w:sz w:val="22"/>
              <w:szCs w:val="22"/>
              <w:lang w:val="en-GB"/>
            </w:rPr>
            <w:delText xml:space="preserve"> to</w:delText>
          </w:r>
        </w:del>
        <w:r w:rsidR="004206E6">
          <w:rPr>
            <w:rStyle w:val="normaltextrun"/>
            <w:rFonts w:ascii="Calibri" w:hAnsi="Calibri" w:cs="Calibri"/>
            <w:sz w:val="22"/>
            <w:szCs w:val="22"/>
            <w:lang w:val="en-GB"/>
          </w:rPr>
          <w:t xml:space="preserve"> combustion cars</w:t>
        </w:r>
      </w:ins>
      <w:ins w:id="165" w:author="Günter Hörmandinger" w:date="2020-11-25T10:30:00Z">
        <w:del w:id="166" w:author="Maita Schade" w:date="2020-11-25T17:23:00Z">
          <w:r w:rsidR="00146719" w:rsidDel="00AE3022">
            <w:rPr>
              <w:rStyle w:val="normaltextrun"/>
              <w:rFonts w:ascii="Calibri" w:hAnsi="Calibri" w:cs="Calibri"/>
              <w:sz w:val="22"/>
              <w:szCs w:val="22"/>
              <w:lang w:val="en-GB"/>
            </w:rPr>
            <w:delText>,</w:delText>
          </w:r>
        </w:del>
        <w:r w:rsidR="00146719">
          <w:rPr>
            <w:rStyle w:val="normaltextrun"/>
            <w:rFonts w:ascii="Calibri" w:hAnsi="Calibri" w:cs="Calibri"/>
            <w:sz w:val="22"/>
            <w:szCs w:val="22"/>
            <w:lang w:val="en-GB"/>
          </w:rPr>
          <w:t xml:space="preserve"> </w:t>
        </w:r>
        <w:del w:id="167" w:author="Maita Schade" w:date="2020-11-25T16:56:00Z">
          <w:r w:rsidR="00146719" w:rsidDel="005834A4">
            <w:rPr>
              <w:rStyle w:val="normaltextrun"/>
              <w:rFonts w:ascii="Calibri" w:hAnsi="Calibri" w:cs="Calibri"/>
              <w:sz w:val="22"/>
              <w:szCs w:val="22"/>
              <w:lang w:val="en-GB"/>
            </w:rPr>
            <w:delText>while</w:delText>
          </w:r>
        </w:del>
      </w:ins>
      <w:ins w:id="168" w:author="Maita Schade" w:date="2020-11-25T16:56:00Z">
        <w:r w:rsidR="005834A4">
          <w:rPr>
            <w:rStyle w:val="normaltextrun"/>
            <w:rFonts w:ascii="Calibri" w:hAnsi="Calibri" w:cs="Calibri"/>
            <w:sz w:val="22"/>
            <w:szCs w:val="22"/>
            <w:lang w:val="en-GB"/>
          </w:rPr>
          <w:t>in addition to</w:t>
        </w:r>
      </w:ins>
      <w:ins w:id="169" w:author="Günter Hörmandinger" w:date="2020-11-25T10:30:00Z">
        <w:del w:id="170" w:author="Maita Schade" w:date="2020-11-25T16:56:00Z">
          <w:r w:rsidR="00146719" w:rsidDel="005834A4">
            <w:rPr>
              <w:rStyle w:val="normaltextrun"/>
              <w:rFonts w:ascii="Calibri" w:hAnsi="Calibri" w:cs="Calibri"/>
              <w:sz w:val="22"/>
              <w:szCs w:val="22"/>
              <w:lang w:val="en-GB"/>
            </w:rPr>
            <w:delText xml:space="preserve"> </w:delText>
          </w:r>
        </w:del>
      </w:ins>
      <w:ins w:id="171" w:author="Carl-Friedrich Elmer" w:date="2020-11-25T11:27:00Z">
        <w:del w:id="172" w:author="Maita Schade" w:date="2020-11-25T16:56:00Z">
          <w:r w:rsidR="007A1F13" w:rsidDel="005834A4">
            <w:rPr>
              <w:rStyle w:val="normaltextrun"/>
              <w:rFonts w:ascii="Calibri" w:hAnsi="Calibri" w:cs="Calibri"/>
              <w:sz w:val="22"/>
              <w:szCs w:val="22"/>
              <w:lang w:val="en-GB"/>
            </w:rPr>
            <w:delText xml:space="preserve">simultaneously </w:delText>
          </w:r>
        </w:del>
      </w:ins>
      <w:ins w:id="173" w:author="Günter Hörmandinger" w:date="2020-11-25T10:30:00Z">
        <w:del w:id="174" w:author="Maita Schade" w:date="2020-11-25T16:56:00Z">
          <w:r w:rsidR="00146719" w:rsidDel="005834A4">
            <w:rPr>
              <w:rStyle w:val="normaltextrun"/>
              <w:rFonts w:ascii="Calibri" w:hAnsi="Calibri" w:cs="Calibri"/>
              <w:sz w:val="22"/>
              <w:szCs w:val="22"/>
              <w:lang w:val="en-GB"/>
            </w:rPr>
            <w:delText>maintaining</w:delText>
          </w:r>
        </w:del>
      </w:ins>
      <w:ins w:id="175" w:author="Maita Schade" w:date="2020-11-25T16:56:00Z">
        <w:r w:rsidR="005834A4">
          <w:rPr>
            <w:rStyle w:val="normaltextrun"/>
            <w:rFonts w:ascii="Calibri" w:hAnsi="Calibri" w:cs="Calibri"/>
            <w:sz w:val="22"/>
            <w:szCs w:val="22"/>
            <w:lang w:val="en-GB"/>
          </w:rPr>
          <w:t xml:space="preserve"> a</w:t>
        </w:r>
      </w:ins>
      <w:ins w:id="176" w:author="Maita Schade" w:date="2020-11-25T17:23:00Z">
        <w:r w:rsidR="00AE3022">
          <w:rPr>
            <w:rStyle w:val="normaltextrun"/>
            <w:rFonts w:ascii="Calibri" w:hAnsi="Calibri" w:cs="Calibri"/>
            <w:sz w:val="22"/>
            <w:szCs w:val="22"/>
            <w:lang w:val="en-GB"/>
          </w:rPr>
          <w:t xml:space="preserve"> fleet</w:t>
        </w:r>
      </w:ins>
      <w:ins w:id="177" w:author="Günter Hörmandinger" w:date="2020-11-25T10:30:00Z">
        <w:del w:id="178" w:author="Maita Schade" w:date="2020-11-25T16:56:00Z">
          <w:r w:rsidR="00146719" w:rsidDel="005834A4">
            <w:rPr>
              <w:rStyle w:val="normaltextrun"/>
              <w:rFonts w:ascii="Calibri" w:hAnsi="Calibri" w:cs="Calibri"/>
              <w:sz w:val="22"/>
              <w:szCs w:val="22"/>
              <w:lang w:val="en-GB"/>
            </w:rPr>
            <w:delText xml:space="preserve"> </w:delText>
          </w:r>
        </w:del>
      </w:ins>
      <w:commentRangeStart w:id="179"/>
      <w:ins w:id="180" w:author="Carl-Friedrich Elmer" w:date="2020-11-25T11:27:00Z">
        <w:del w:id="181" w:author="Maita Schade" w:date="2020-11-25T16:56:00Z">
          <w:r w:rsidR="007A1F13" w:rsidDel="005834A4">
            <w:rPr>
              <w:rStyle w:val="normaltextrun"/>
              <w:rFonts w:ascii="Calibri" w:hAnsi="Calibri" w:cs="Calibri"/>
              <w:sz w:val="22"/>
              <w:szCs w:val="22"/>
              <w:lang w:val="en-GB"/>
            </w:rPr>
            <w:delText>a</w:delText>
          </w:r>
        </w:del>
      </w:ins>
      <w:ins w:id="182" w:author="Maita Schade" w:date="2020-11-25T17:23:00Z">
        <w:r w:rsidR="00AE3022">
          <w:rPr>
            <w:rStyle w:val="normaltextrun"/>
            <w:rFonts w:ascii="Calibri" w:hAnsi="Calibri" w:cs="Calibri"/>
            <w:sz w:val="22"/>
            <w:szCs w:val="22"/>
            <w:lang w:val="en-GB"/>
          </w:rPr>
          <w:t xml:space="preserve"> </w:t>
        </w:r>
      </w:ins>
      <w:ins w:id="183" w:author="Carl-Friedrich Elmer" w:date="2020-11-25T11:27:00Z">
        <w:del w:id="184" w:author="Maita Schade" w:date="2020-11-25T16:56:00Z">
          <w:r w:rsidR="007A1F13" w:rsidDel="005834A4">
            <w:rPr>
              <w:rStyle w:val="normaltextrun"/>
              <w:rFonts w:ascii="Calibri" w:hAnsi="Calibri" w:cs="Calibri"/>
              <w:sz w:val="22"/>
              <w:szCs w:val="22"/>
              <w:lang w:val="en-GB"/>
            </w:rPr>
            <w:delText>n</w:delText>
          </w:r>
        </w:del>
        <w:del w:id="185" w:author="Maita Schade" w:date="2020-11-25T17:23:00Z">
          <w:r w:rsidR="007A1F13" w:rsidDel="00AE3022">
            <w:rPr>
              <w:rStyle w:val="normaltextrun"/>
              <w:rFonts w:ascii="Calibri" w:hAnsi="Calibri" w:cs="Calibri"/>
              <w:sz w:val="22"/>
              <w:szCs w:val="22"/>
              <w:lang w:val="en-GB"/>
            </w:rPr>
            <w:delText xml:space="preserve"> </w:delText>
          </w:r>
        </w:del>
      </w:ins>
      <w:ins w:id="186" w:author="Günter Hörmandinger" w:date="2020-11-25T10:30:00Z">
        <w:del w:id="187" w:author="Maita Schade" w:date="2020-11-25T16:47:00Z">
          <w:r w:rsidR="00146719" w:rsidRPr="007A1F13" w:rsidDel="00BC3699">
            <w:rPr>
              <w:rStyle w:val="normaltextrun"/>
              <w:rFonts w:ascii="Calibri" w:hAnsi="Calibri" w:cs="Calibri"/>
              <w:strike/>
              <w:sz w:val="22"/>
              <w:szCs w:val="22"/>
              <w:lang w:val="en-GB"/>
              <w:rPrChange w:id="188" w:author="Carl-Friedrich Elmer" w:date="2020-11-25T11:27:00Z">
                <w:rPr>
                  <w:rStyle w:val="normaltextrun"/>
                  <w:rFonts w:ascii="Calibri" w:hAnsi="Calibri" w:cs="Calibri"/>
                  <w:sz w:val="22"/>
                  <w:szCs w:val="22"/>
                  <w:lang w:val="en-GB"/>
                </w:rPr>
              </w:rPrChange>
            </w:rPr>
            <w:delText xml:space="preserve">the </w:delText>
          </w:r>
          <w:commentRangeStart w:id="189"/>
          <w:r w:rsidR="00146719" w:rsidRPr="007A1F13" w:rsidDel="00BC3699">
            <w:rPr>
              <w:rStyle w:val="normaltextrun"/>
              <w:rFonts w:ascii="Calibri" w:hAnsi="Calibri" w:cs="Calibri"/>
              <w:strike/>
              <w:sz w:val="22"/>
              <w:szCs w:val="22"/>
              <w:lang w:val="en-GB"/>
              <w:rPrChange w:id="190" w:author="Carl-Friedrich Elmer" w:date="2020-11-25T11:27:00Z">
                <w:rPr>
                  <w:rStyle w:val="normaltextrun"/>
                  <w:rFonts w:ascii="Calibri" w:hAnsi="Calibri" w:cs="Calibri"/>
                  <w:sz w:val="22"/>
                  <w:szCs w:val="22"/>
                  <w:lang w:val="en-GB"/>
                </w:rPr>
              </w:rPrChange>
            </w:rPr>
            <w:delText>existing</w:delText>
          </w:r>
        </w:del>
      </w:ins>
      <w:commentRangeEnd w:id="189"/>
      <w:del w:id="191" w:author="Maita Schade" w:date="2020-11-25T16:47:00Z">
        <w:r w:rsidR="007A1F13" w:rsidDel="00BC3699">
          <w:rPr>
            <w:rStyle w:val="CommentReference"/>
            <w:rFonts w:asciiTheme="minorHAnsi" w:eastAsiaTheme="minorHAnsi" w:hAnsiTheme="minorHAnsi" w:cstheme="minorBidi"/>
            <w:lang w:eastAsia="en-US"/>
          </w:rPr>
          <w:commentReference w:id="189"/>
        </w:r>
      </w:del>
      <w:ins w:id="192" w:author="Günter Hörmandinger" w:date="2020-11-25T10:30:00Z">
        <w:del w:id="193" w:author="Maita Schade" w:date="2020-11-25T16:47:00Z">
          <w:r w:rsidR="00146719" w:rsidDel="00BC3699">
            <w:rPr>
              <w:rStyle w:val="normaltextrun"/>
              <w:rFonts w:ascii="Calibri" w:hAnsi="Calibri" w:cs="Calibri"/>
              <w:sz w:val="22"/>
              <w:szCs w:val="22"/>
              <w:lang w:val="en-GB"/>
            </w:rPr>
            <w:delText xml:space="preserve"> </w:delText>
          </w:r>
        </w:del>
        <w:r w:rsidR="00146719">
          <w:rPr>
            <w:rStyle w:val="normaltextrun"/>
            <w:rFonts w:ascii="Calibri" w:hAnsi="Calibri" w:cs="Calibri"/>
            <w:sz w:val="22"/>
            <w:szCs w:val="22"/>
            <w:lang w:val="en-GB"/>
          </w:rPr>
          <w:t>LV curve</w:t>
        </w:r>
        <w:del w:id="194" w:author="Maita Schade" w:date="2020-11-25T17:23:00Z">
          <w:r w:rsidR="00146719" w:rsidDel="00AE3022">
            <w:rPr>
              <w:rStyle w:val="normaltextrun"/>
              <w:rFonts w:ascii="Calibri" w:hAnsi="Calibri" w:cs="Calibri"/>
              <w:sz w:val="22"/>
              <w:szCs w:val="22"/>
              <w:lang w:val="en-GB"/>
            </w:rPr>
            <w:delText xml:space="preserve"> </w:delText>
          </w:r>
        </w:del>
      </w:ins>
      <w:commentRangeEnd w:id="179"/>
      <w:r w:rsidR="00BC3699">
        <w:rPr>
          <w:rStyle w:val="CommentReference"/>
          <w:rFonts w:asciiTheme="minorHAnsi" w:eastAsiaTheme="minorHAnsi" w:hAnsiTheme="minorHAnsi" w:cstheme="minorBidi"/>
          <w:lang w:eastAsia="en-US"/>
        </w:rPr>
        <w:commentReference w:id="179"/>
      </w:r>
      <w:ins w:id="195" w:author="Günter Hörmandinger" w:date="2020-11-25T10:30:00Z">
        <w:del w:id="196" w:author="Maita Schade" w:date="2020-11-25T17:23:00Z">
          <w:r w:rsidR="00146719" w:rsidDel="00AE3022">
            <w:rPr>
              <w:rStyle w:val="normaltextrun"/>
              <w:rFonts w:ascii="Calibri" w:hAnsi="Calibri" w:cs="Calibri"/>
              <w:sz w:val="22"/>
              <w:szCs w:val="22"/>
              <w:lang w:val="en-GB"/>
            </w:rPr>
            <w:delText>for the whole fleet</w:delText>
          </w:r>
        </w:del>
      </w:ins>
      <w:ins w:id="197" w:author="Günter Hörmandinger" w:date="2020-11-25T09:09:00Z">
        <w:del w:id="198" w:author="Maita Schade" w:date="2020-11-25T16:56:00Z">
          <w:r w:rsidR="004206E6" w:rsidDel="005834A4">
            <w:rPr>
              <w:rStyle w:val="normaltextrun"/>
              <w:rFonts w:ascii="Calibri" w:hAnsi="Calibri" w:cs="Calibri"/>
              <w:sz w:val="22"/>
              <w:szCs w:val="22"/>
              <w:lang w:val="en-GB"/>
            </w:rPr>
            <w:delText>.</w:delText>
          </w:r>
        </w:del>
      </w:ins>
      <w:ins w:id="199" w:author="Günter Hörmandinger" w:date="2020-11-25T09:08:00Z">
        <w:del w:id="200" w:author="Maita Schade" w:date="2020-11-25T16:56:00Z">
          <w:r w:rsidR="004206E6" w:rsidDel="005834A4">
            <w:rPr>
              <w:rStyle w:val="normaltextrun"/>
              <w:rFonts w:ascii="Calibri" w:hAnsi="Calibri" w:cs="Calibri"/>
              <w:sz w:val="22"/>
              <w:szCs w:val="22"/>
              <w:lang w:val="en-GB"/>
            </w:rPr>
            <w:delText xml:space="preserve"> </w:delText>
          </w:r>
        </w:del>
      </w:ins>
      <w:del w:id="201" w:author="Günter Hörmandinger" w:date="2020-11-25T08:56:00Z">
        <w:r w:rsidDel="00DB118B">
          <w:rPr>
            <w:rStyle w:val="normaltextrun"/>
            <w:rFonts w:ascii="Calibri" w:hAnsi="Calibri" w:cs="Calibri"/>
            <w:sz w:val="22"/>
            <w:szCs w:val="22"/>
            <w:lang w:val="en-GB"/>
          </w:rPr>
          <w:delText xml:space="preserve"> </w:delText>
        </w:r>
        <w:commentRangeStart w:id="202"/>
        <w:r w:rsidDel="00DB118B">
          <w:rPr>
            <w:rStyle w:val="normaltextrun"/>
            <w:rFonts w:ascii="Calibri" w:hAnsi="Calibri" w:cs="Calibri"/>
            <w:sz w:val="22"/>
            <w:szCs w:val="22"/>
            <w:lang w:val="en-GB"/>
          </w:rPr>
          <w:delText xml:space="preserve">representing the leniency built into the system as an incentive for manufacturers to meet the ZLEV </w:delText>
        </w:r>
        <w:commentRangeStart w:id="203"/>
        <w:r w:rsidDel="00DB118B">
          <w:rPr>
            <w:rStyle w:val="normaltextrun"/>
            <w:rFonts w:ascii="Calibri" w:hAnsi="Calibri" w:cs="Calibri"/>
            <w:sz w:val="22"/>
            <w:szCs w:val="22"/>
            <w:lang w:val="en-GB"/>
          </w:rPr>
          <w:delText>targets</w:delText>
        </w:r>
      </w:del>
      <w:commentRangeEnd w:id="202"/>
      <w:r w:rsidR="00DB118B">
        <w:rPr>
          <w:rStyle w:val="CommentReference"/>
          <w:rFonts w:asciiTheme="minorHAnsi" w:eastAsiaTheme="minorHAnsi" w:hAnsiTheme="minorHAnsi" w:cstheme="minorBidi"/>
          <w:lang w:eastAsia="en-US"/>
        </w:rPr>
        <w:commentReference w:id="202"/>
      </w:r>
      <w:r>
        <w:rPr>
          <w:rStyle w:val="normaltextrun"/>
          <w:rFonts w:ascii="Calibri" w:hAnsi="Calibri" w:cs="Calibri"/>
          <w:sz w:val="22"/>
          <w:szCs w:val="22"/>
          <w:lang w:val="en-GB"/>
        </w:rPr>
        <w:t>.</w:t>
      </w:r>
      <w:del w:id="204" w:author="Maita Schade" w:date="2020-11-25T17:30:00Z">
        <w:r w:rsidDel="00243CF1">
          <w:rPr>
            <w:rStyle w:val="superscript"/>
            <w:rFonts w:ascii="Calibri" w:hAnsi="Calibri" w:cs="Calibri"/>
            <w:sz w:val="17"/>
            <w:szCs w:val="17"/>
            <w:vertAlign w:val="superscript"/>
            <w:lang w:val="en-GB"/>
          </w:rPr>
          <w:delText>1</w:delText>
        </w:r>
        <w:r w:rsidRPr="0044554F" w:rsidDel="00243CF1">
          <w:rPr>
            <w:rStyle w:val="eop"/>
            <w:rFonts w:ascii="Calibri" w:hAnsi="Calibri" w:cs="Calibri"/>
            <w:sz w:val="22"/>
            <w:szCs w:val="22"/>
            <w:lang w:val="en-US"/>
          </w:rPr>
          <w:delText> </w:delText>
        </w:r>
        <w:commentRangeEnd w:id="203"/>
        <w:r w:rsidR="006917F5" w:rsidDel="00243CF1">
          <w:rPr>
            <w:rStyle w:val="CommentReference"/>
            <w:rFonts w:asciiTheme="minorHAnsi" w:eastAsiaTheme="minorHAnsi" w:hAnsiTheme="minorHAnsi" w:cstheme="minorBidi"/>
            <w:lang w:eastAsia="en-US"/>
          </w:rPr>
          <w:commentReference w:id="203"/>
        </w:r>
      </w:del>
    </w:p>
    <w:p w14:paraId="23384FA0" w14:textId="3EA556EF" w:rsidR="009B3782" w:rsidRDefault="009B3782" w:rsidP="009B3782">
      <w:pPr>
        <w:pStyle w:val="paragraph"/>
        <w:spacing w:before="0" w:beforeAutospacing="0" w:after="0" w:afterAutospacing="0"/>
        <w:textAlignment w:val="baseline"/>
        <w:rPr>
          <w:rStyle w:val="eop"/>
          <w:rFonts w:ascii="Calibri" w:hAnsi="Calibri" w:cs="Calibri"/>
          <w:sz w:val="22"/>
          <w:szCs w:val="22"/>
          <w:lang w:val="en-US"/>
        </w:rPr>
      </w:pPr>
      <w:del w:id="205" w:author="Günter Hörmandinger" w:date="2020-11-25T09:09:00Z">
        <w:r w:rsidDel="004206E6">
          <w:rPr>
            <w:rStyle w:val="eop"/>
            <w:rFonts w:ascii="Calibri" w:hAnsi="Calibri" w:cs="Calibri"/>
            <w:sz w:val="22"/>
            <w:szCs w:val="22"/>
            <w:lang w:val="en-US"/>
          </w:rPr>
          <w:delText>For this purpose, we suggest one of t</w:delText>
        </w:r>
      </w:del>
      <w:ins w:id="206" w:author="Günter Hörmandinger" w:date="2020-11-25T09:10:00Z">
        <w:r w:rsidR="004206E6">
          <w:rPr>
            <w:rStyle w:val="eop"/>
            <w:rFonts w:ascii="Calibri" w:hAnsi="Calibri" w:cs="Calibri"/>
            <w:sz w:val="22"/>
            <w:szCs w:val="22"/>
            <w:lang w:val="en-US"/>
          </w:rPr>
          <w:t>T</w:t>
        </w:r>
      </w:ins>
      <w:r>
        <w:rPr>
          <w:rStyle w:val="eop"/>
          <w:rFonts w:ascii="Calibri" w:hAnsi="Calibri" w:cs="Calibri"/>
          <w:sz w:val="22"/>
          <w:szCs w:val="22"/>
          <w:lang w:val="en-US"/>
        </w:rPr>
        <w:t xml:space="preserve">wo </w:t>
      </w:r>
      <w:ins w:id="207" w:author="Günter Hörmandinger" w:date="2020-11-25T09:09:00Z">
        <w:r w:rsidR="004206E6">
          <w:rPr>
            <w:rStyle w:val="eop"/>
            <w:rFonts w:ascii="Calibri" w:hAnsi="Calibri" w:cs="Calibri"/>
            <w:sz w:val="22"/>
            <w:szCs w:val="22"/>
            <w:lang w:val="en-US"/>
          </w:rPr>
          <w:t xml:space="preserve">possible </w:t>
        </w:r>
      </w:ins>
      <w:r>
        <w:rPr>
          <w:rStyle w:val="eop"/>
          <w:rFonts w:ascii="Calibri" w:hAnsi="Calibri" w:cs="Calibri"/>
          <w:sz w:val="22"/>
          <w:szCs w:val="22"/>
          <w:lang w:val="en-US"/>
        </w:rPr>
        <w:t>options</w:t>
      </w:r>
      <w:ins w:id="208" w:author="Günter Hörmandinger" w:date="2020-11-25T10:33:00Z">
        <w:r w:rsidR="00A71C2D">
          <w:rPr>
            <w:rStyle w:val="eop"/>
            <w:rFonts w:ascii="Calibri" w:hAnsi="Calibri" w:cs="Calibri"/>
            <w:sz w:val="22"/>
            <w:szCs w:val="22"/>
            <w:lang w:val="en-US"/>
          </w:rPr>
          <w:t xml:space="preserve"> for </w:t>
        </w:r>
        <w:del w:id="209" w:author="Maita Schade" w:date="2020-11-25T17:00:00Z">
          <w:r w:rsidR="00A71C2D" w:rsidDel="005834A4">
            <w:rPr>
              <w:rStyle w:val="eop"/>
              <w:rFonts w:ascii="Calibri" w:hAnsi="Calibri" w:cs="Calibri"/>
              <w:sz w:val="22"/>
              <w:szCs w:val="22"/>
              <w:lang w:val="en-US"/>
            </w:rPr>
            <w:delText xml:space="preserve">the </w:delText>
          </w:r>
        </w:del>
        <w:r w:rsidR="00A71C2D">
          <w:rPr>
            <w:rStyle w:val="eop"/>
            <w:rFonts w:ascii="Calibri" w:hAnsi="Calibri" w:cs="Calibri"/>
            <w:sz w:val="22"/>
            <w:szCs w:val="22"/>
            <w:lang w:val="en-US"/>
          </w:rPr>
          <w:t>supplementary LV</w:t>
        </w:r>
      </w:ins>
      <w:ins w:id="210" w:author="Günter Hörmandinger" w:date="2020-11-25T09:10:00Z">
        <w:r w:rsidR="004206E6">
          <w:rPr>
            <w:rStyle w:val="eop"/>
            <w:rFonts w:ascii="Calibri" w:hAnsi="Calibri" w:cs="Calibri"/>
            <w:sz w:val="22"/>
            <w:szCs w:val="22"/>
            <w:lang w:val="en-US"/>
          </w:rPr>
          <w:t xml:space="preserve"> </w:t>
        </w:r>
      </w:ins>
      <w:ins w:id="211" w:author="Günter Hörmandinger" w:date="2020-11-25T09:21:00Z">
        <w:r w:rsidR="006D43E8">
          <w:rPr>
            <w:rStyle w:val="eop"/>
            <w:rFonts w:ascii="Calibri" w:hAnsi="Calibri" w:cs="Calibri"/>
            <w:sz w:val="22"/>
            <w:szCs w:val="22"/>
            <w:lang w:val="en-US"/>
          </w:rPr>
          <w:t>c</w:t>
        </w:r>
      </w:ins>
      <w:ins w:id="212" w:author="Günter Hörmandinger" w:date="2020-11-25T09:10:00Z">
        <w:r w:rsidR="004206E6">
          <w:rPr>
            <w:rStyle w:val="eop"/>
            <w:rFonts w:ascii="Calibri" w:hAnsi="Calibri" w:cs="Calibri"/>
            <w:sz w:val="22"/>
            <w:szCs w:val="22"/>
            <w:lang w:val="en-US"/>
          </w:rPr>
          <w:t>ould be</w:t>
        </w:r>
      </w:ins>
      <w:r>
        <w:rPr>
          <w:rStyle w:val="eop"/>
          <w:rFonts w:ascii="Calibri" w:hAnsi="Calibri" w:cs="Calibri"/>
          <w:sz w:val="22"/>
          <w:szCs w:val="22"/>
          <w:lang w:val="en-US"/>
        </w:rPr>
        <w:t>:</w:t>
      </w:r>
    </w:p>
    <w:p w14:paraId="7A2E0A14" w14:textId="77777777" w:rsidR="00243CF1" w:rsidRDefault="00243CF1" w:rsidP="005834A4">
      <w:pPr>
        <w:pStyle w:val="paragraph"/>
        <w:spacing w:before="0" w:beforeAutospacing="0" w:after="0" w:afterAutospacing="0"/>
        <w:textAlignment w:val="baseline"/>
        <w:rPr>
          <w:ins w:id="213" w:author="Maita Schade" w:date="2020-11-25T17:30:00Z"/>
          <w:rStyle w:val="normaltextrun"/>
          <w:rFonts w:ascii="Calibri" w:hAnsi="Calibri" w:cs="Calibri"/>
          <w:sz w:val="22"/>
          <w:szCs w:val="22"/>
          <w:lang w:val="en-US"/>
        </w:rPr>
      </w:pPr>
    </w:p>
    <w:p w14:paraId="0449CD5D" w14:textId="6768A107" w:rsidR="005834A4" w:rsidRDefault="005834A4" w:rsidP="005834A4">
      <w:pPr>
        <w:pStyle w:val="paragraph"/>
        <w:spacing w:before="0" w:beforeAutospacing="0" w:after="0" w:afterAutospacing="0"/>
        <w:textAlignment w:val="baseline"/>
        <w:rPr>
          <w:ins w:id="214" w:author="Maita Schade" w:date="2020-11-25T16:57:00Z"/>
          <w:rFonts w:ascii="Calibri" w:hAnsi="Calibri" w:cs="Calibri"/>
          <w:sz w:val="22"/>
          <w:szCs w:val="22"/>
          <w:lang w:val="en-US"/>
        </w:rPr>
        <w:pPrChange w:id="215" w:author="Maita Schade" w:date="2020-11-25T16:57:00Z">
          <w:pPr>
            <w:pStyle w:val="paragraph"/>
            <w:numPr>
              <w:numId w:val="20"/>
            </w:numPr>
            <w:spacing w:before="0" w:beforeAutospacing="0" w:after="0" w:afterAutospacing="0"/>
            <w:ind w:left="720" w:hanging="360"/>
            <w:textAlignment w:val="baseline"/>
          </w:pPr>
        </w:pPrChange>
      </w:pPr>
      <w:ins w:id="216" w:author="Maita Schade" w:date="2020-11-25T16:57:00Z">
        <w:r>
          <w:rPr>
            <w:rStyle w:val="normaltextrun"/>
            <w:rFonts w:ascii="Calibri" w:hAnsi="Calibri" w:cs="Calibri"/>
            <w:sz w:val="22"/>
            <w:szCs w:val="22"/>
            <w:lang w:val="en-GB"/>
          </w:rPr>
          <w:t>a.</w:t>
        </w:r>
      </w:ins>
      <w:ins w:id="217" w:author="Maita Schade" w:date="2020-11-25T17:30:00Z">
        <w:r w:rsidR="00243CF1">
          <w:rPr>
            <w:rStyle w:val="normaltextrun"/>
            <w:rFonts w:ascii="Calibri" w:hAnsi="Calibri" w:cs="Calibri"/>
            <w:sz w:val="22"/>
            <w:szCs w:val="22"/>
            <w:lang w:val="en-GB"/>
          </w:rPr>
          <w:t xml:space="preserve"> *</w:t>
        </w:r>
      </w:ins>
      <w:commentRangeStart w:id="218"/>
      <w:ins w:id="219" w:author="Maita Schade" w:date="2020-11-25T16:57:00Z">
        <w:r w:rsidRPr="009B3782">
          <w:rPr>
            <w:rStyle w:val="normaltextrun"/>
            <w:rFonts w:ascii="Calibri" w:hAnsi="Calibri" w:cs="Calibri"/>
            <w:sz w:val="22"/>
            <w:szCs w:val="22"/>
            <w:lang w:val="en-GB"/>
          </w:rPr>
          <w:t xml:space="preserve">Backstop </w:t>
        </w:r>
        <w:r>
          <w:rPr>
            <w:rStyle w:val="normaltextrun"/>
            <w:rFonts w:ascii="Calibri" w:hAnsi="Calibri" w:cs="Calibri"/>
            <w:sz w:val="22"/>
            <w:szCs w:val="22"/>
            <w:lang w:val="en-GB"/>
          </w:rPr>
          <w:t>LV curve</w:t>
        </w:r>
      </w:ins>
      <w:ins w:id="220" w:author="Maita Schade" w:date="2020-11-25T17:13:00Z">
        <w:r w:rsidR="000C72D9">
          <w:rPr>
            <w:rStyle w:val="normaltextrun"/>
            <w:rFonts w:ascii="Calibri" w:hAnsi="Calibri" w:cs="Calibri"/>
            <w:sz w:val="22"/>
            <w:szCs w:val="22"/>
            <w:lang w:val="en-GB"/>
          </w:rPr>
          <w:t>*</w:t>
        </w:r>
      </w:ins>
      <w:ins w:id="221" w:author="Maita Schade" w:date="2020-11-25T16:57:00Z">
        <w:r>
          <w:rPr>
            <w:rStyle w:val="normaltextrun"/>
            <w:rFonts w:ascii="Calibri" w:hAnsi="Calibri" w:cs="Calibri"/>
            <w:sz w:val="22"/>
            <w:szCs w:val="22"/>
            <w:lang w:val="en-GB"/>
          </w:rPr>
          <w:t xml:space="preserve"> related </w:t>
        </w:r>
        <w:r w:rsidRPr="009B3782">
          <w:rPr>
            <w:rStyle w:val="normaltextrun"/>
            <w:rFonts w:ascii="Calibri" w:hAnsi="Calibri" w:cs="Calibri"/>
            <w:sz w:val="22"/>
            <w:szCs w:val="22"/>
            <w:lang w:val="en-GB"/>
          </w:rPr>
          <w:t xml:space="preserve">to </w:t>
        </w:r>
        <w:r>
          <w:rPr>
            <w:rStyle w:val="normaltextrun"/>
            <w:rFonts w:ascii="Calibri" w:hAnsi="Calibri" w:cs="Calibri"/>
            <w:sz w:val="22"/>
            <w:szCs w:val="22"/>
            <w:lang w:val="en-GB"/>
          </w:rPr>
          <w:t xml:space="preserve">the </w:t>
        </w:r>
        <w:r w:rsidRPr="009B3782">
          <w:rPr>
            <w:rStyle w:val="normaltextrun"/>
            <w:rFonts w:ascii="Calibri" w:hAnsi="Calibri" w:cs="Calibri"/>
            <w:sz w:val="22"/>
            <w:szCs w:val="22"/>
            <w:lang w:val="en-GB"/>
          </w:rPr>
          <w:t xml:space="preserve">existing </w:t>
        </w:r>
        <w:r>
          <w:rPr>
            <w:rStyle w:val="normaltextrun"/>
            <w:rFonts w:ascii="Calibri" w:hAnsi="Calibri" w:cs="Calibri"/>
            <w:sz w:val="22"/>
            <w:szCs w:val="22"/>
            <w:lang w:val="en-GB"/>
          </w:rPr>
          <w:t xml:space="preserve">one but </w:t>
        </w:r>
      </w:ins>
      <w:ins w:id="222" w:author="Maita Schade" w:date="2020-11-25T17:48:00Z">
        <w:r w:rsidR="008767E2">
          <w:rPr>
            <w:rStyle w:val="normaltextrun"/>
            <w:rFonts w:ascii="Calibri" w:hAnsi="Calibri" w:cs="Calibri"/>
            <w:sz w:val="22"/>
            <w:szCs w:val="22"/>
            <w:lang w:val="en-GB"/>
          </w:rPr>
          <w:t>applied</w:t>
        </w:r>
      </w:ins>
      <w:ins w:id="223" w:author="Maita Schade" w:date="2020-11-25T16:57:00Z">
        <w:r>
          <w:rPr>
            <w:rStyle w:val="normaltextrun"/>
            <w:rFonts w:ascii="Calibri" w:hAnsi="Calibri" w:cs="Calibri"/>
            <w:sz w:val="22"/>
            <w:szCs w:val="22"/>
            <w:lang w:val="en-GB"/>
          </w:rPr>
          <w:t xml:space="preserve"> to </w:t>
        </w:r>
      </w:ins>
      <w:ins w:id="224" w:author="Maita Schade" w:date="2020-11-25T17:48:00Z">
        <w:r w:rsidR="008767E2">
          <w:rPr>
            <w:rStyle w:val="normaltextrun"/>
            <w:rFonts w:ascii="Calibri" w:hAnsi="Calibri" w:cs="Calibri"/>
            <w:sz w:val="22"/>
            <w:szCs w:val="22"/>
            <w:lang w:val="en-GB"/>
          </w:rPr>
          <w:t xml:space="preserve">ICEV </w:t>
        </w:r>
      </w:ins>
      <w:ins w:id="225" w:author="Maita Schade" w:date="2020-11-25T16:57:00Z">
        <w:r w:rsidRPr="009B3782">
          <w:rPr>
            <w:rStyle w:val="normaltextrun"/>
            <w:rFonts w:ascii="Calibri" w:hAnsi="Calibri" w:cs="Calibri"/>
            <w:sz w:val="22"/>
            <w:szCs w:val="22"/>
            <w:lang w:val="en-GB"/>
          </w:rPr>
          <w:t>only</w:t>
        </w:r>
        <w:r w:rsidRPr="009B3782">
          <w:rPr>
            <w:rStyle w:val="eop"/>
            <w:rFonts w:ascii="Calibri" w:hAnsi="Calibri" w:cs="Calibri"/>
            <w:sz w:val="22"/>
            <w:szCs w:val="22"/>
            <w:lang w:val="en-US"/>
          </w:rPr>
          <w:t> </w:t>
        </w:r>
        <w:commentRangeEnd w:id="218"/>
        <w:r>
          <w:rPr>
            <w:rStyle w:val="CommentReference"/>
            <w:rFonts w:asciiTheme="minorHAnsi" w:eastAsiaTheme="minorHAnsi" w:hAnsiTheme="minorHAnsi" w:cstheme="minorBidi"/>
            <w:lang w:eastAsia="en-US"/>
          </w:rPr>
          <w:commentReference w:id="218"/>
        </w:r>
      </w:ins>
    </w:p>
    <w:p w14:paraId="1D27CBB2" w14:textId="33F67571" w:rsidR="005834A4" w:rsidRDefault="005834A4" w:rsidP="005834A4">
      <w:pPr>
        <w:pStyle w:val="paragraph"/>
        <w:spacing w:before="0" w:beforeAutospacing="0" w:after="0" w:afterAutospacing="0"/>
        <w:ind w:firstLine="708"/>
        <w:textAlignment w:val="baseline"/>
        <w:rPr>
          <w:ins w:id="226" w:author="Maita Schade" w:date="2020-11-25T16:58:00Z"/>
          <w:rStyle w:val="normaltextrun"/>
          <w:rFonts w:ascii="Calibri" w:hAnsi="Calibri" w:cs="Calibri"/>
          <w:sz w:val="22"/>
          <w:szCs w:val="22"/>
          <w:lang w:val="en-GB"/>
        </w:rPr>
        <w:pPrChange w:id="227" w:author="Maita Schade" w:date="2020-11-25T16:59:00Z">
          <w:pPr>
            <w:pStyle w:val="paragraph"/>
            <w:spacing w:before="0" w:beforeAutospacing="0" w:after="0" w:afterAutospacing="0"/>
            <w:textAlignment w:val="baseline"/>
          </w:pPr>
        </w:pPrChange>
      </w:pPr>
      <w:ins w:id="228" w:author="Maita Schade" w:date="2020-11-25T16:58:00Z">
        <w:r>
          <w:rPr>
            <w:rStyle w:val="normaltextrun"/>
            <w:rFonts w:ascii="Calibri" w:hAnsi="Calibri" w:cs="Calibri"/>
            <w:sz w:val="22"/>
            <w:szCs w:val="22"/>
            <w:lang w:val="en-GB"/>
          </w:rPr>
          <w:t xml:space="preserve">- </w:t>
        </w:r>
      </w:ins>
      <w:ins w:id="229" w:author="Maita Schade" w:date="2020-11-25T16:57:00Z">
        <w:r w:rsidRPr="009B3782">
          <w:rPr>
            <w:rStyle w:val="normaltextrun"/>
            <w:rFonts w:ascii="Calibri" w:hAnsi="Calibri" w:cs="Calibri"/>
            <w:sz w:val="22"/>
            <w:szCs w:val="22"/>
            <w:lang w:val="en-GB"/>
          </w:rPr>
          <w:t xml:space="preserve">The advantage of this approach is </w:t>
        </w:r>
      </w:ins>
      <w:ins w:id="230" w:author="Maita Schade" w:date="2020-11-25T17:24:00Z">
        <w:r w:rsidR="00AE3022">
          <w:rPr>
            <w:rStyle w:val="normaltextrun"/>
            <w:rFonts w:ascii="Calibri" w:hAnsi="Calibri" w:cs="Calibri"/>
            <w:sz w:val="22"/>
            <w:szCs w:val="22"/>
            <w:lang w:val="en-GB"/>
          </w:rPr>
          <w:t xml:space="preserve">its continuation of the </w:t>
        </w:r>
      </w:ins>
      <w:ins w:id="231" w:author="Maita Schade" w:date="2020-11-25T16:57:00Z">
        <w:r>
          <w:rPr>
            <w:rStyle w:val="normaltextrun"/>
            <w:rFonts w:ascii="Calibri" w:hAnsi="Calibri" w:cs="Calibri"/>
            <w:sz w:val="22"/>
            <w:szCs w:val="22"/>
            <w:lang w:val="en-GB"/>
          </w:rPr>
          <w:t>established format of a</w:t>
        </w:r>
      </w:ins>
      <w:ins w:id="232" w:author="Maita Schade" w:date="2020-11-25T17:24:00Z">
        <w:r w:rsidR="00AE3022">
          <w:rPr>
            <w:rStyle w:val="normaltextrun"/>
            <w:rFonts w:ascii="Calibri" w:hAnsi="Calibri" w:cs="Calibri"/>
            <w:sz w:val="22"/>
            <w:szCs w:val="22"/>
            <w:lang w:val="en-GB"/>
          </w:rPr>
          <w:t>n</w:t>
        </w:r>
      </w:ins>
      <w:ins w:id="233" w:author="Maita Schade" w:date="2020-11-25T16:57:00Z">
        <w:r>
          <w:rPr>
            <w:rStyle w:val="normaltextrun"/>
            <w:rFonts w:ascii="Calibri" w:hAnsi="Calibri" w:cs="Calibri"/>
            <w:sz w:val="22"/>
            <w:szCs w:val="22"/>
            <w:lang w:val="en-GB"/>
          </w:rPr>
          <w:t xml:space="preserve"> LV </w:t>
        </w:r>
        <w:r w:rsidRPr="009B3782">
          <w:rPr>
            <w:rStyle w:val="normaltextrun"/>
            <w:rFonts w:ascii="Calibri" w:hAnsi="Calibri" w:cs="Calibri"/>
            <w:sz w:val="22"/>
            <w:szCs w:val="22"/>
            <w:lang w:val="en-GB"/>
          </w:rPr>
          <w:t>curve</w:t>
        </w:r>
        <w:r>
          <w:rPr>
            <w:rStyle w:val="normaltextrun"/>
            <w:rFonts w:ascii="Calibri" w:hAnsi="Calibri" w:cs="Calibri"/>
            <w:sz w:val="22"/>
            <w:szCs w:val="22"/>
            <w:lang w:val="en-GB"/>
          </w:rPr>
          <w:t xml:space="preserve"> </w:t>
        </w:r>
      </w:ins>
    </w:p>
    <w:p w14:paraId="367D39C9" w14:textId="09C6D2DF" w:rsidR="005834A4" w:rsidRPr="009B59C2" w:rsidRDefault="005834A4" w:rsidP="005834A4">
      <w:pPr>
        <w:pStyle w:val="paragraph"/>
        <w:spacing w:before="0" w:beforeAutospacing="0" w:after="0" w:afterAutospacing="0"/>
        <w:ind w:firstLine="708"/>
        <w:textAlignment w:val="baseline"/>
        <w:rPr>
          <w:ins w:id="234" w:author="Maita Schade" w:date="2020-11-25T16:57:00Z"/>
          <w:rStyle w:val="normaltextrun"/>
          <w:rFonts w:ascii="Calibri" w:hAnsi="Calibri" w:cs="Calibri"/>
          <w:sz w:val="22"/>
          <w:szCs w:val="22"/>
          <w:lang w:val="en-US"/>
        </w:rPr>
        <w:pPrChange w:id="235" w:author="Maita Schade" w:date="2020-11-25T16:59:00Z">
          <w:pPr>
            <w:pStyle w:val="paragraph"/>
            <w:numPr>
              <w:numId w:val="8"/>
            </w:numPr>
            <w:tabs>
              <w:tab w:val="num" w:pos="720"/>
            </w:tabs>
            <w:spacing w:before="0" w:beforeAutospacing="0" w:after="0" w:afterAutospacing="0"/>
            <w:ind w:left="1080"/>
            <w:textAlignment w:val="baseline"/>
          </w:pPr>
        </w:pPrChange>
      </w:pPr>
      <w:ins w:id="236" w:author="Maita Schade" w:date="2020-11-25T16:58:00Z">
        <w:r>
          <w:rPr>
            <w:rStyle w:val="normaltextrun"/>
            <w:rFonts w:ascii="Calibri" w:hAnsi="Calibri" w:cs="Calibri"/>
            <w:sz w:val="22"/>
            <w:szCs w:val="22"/>
            <w:lang w:val="en-GB"/>
          </w:rPr>
          <w:t xml:space="preserve">- </w:t>
        </w:r>
      </w:ins>
      <w:ins w:id="237" w:author="Maita Schade" w:date="2020-11-25T16:57:00Z">
        <w:r>
          <w:rPr>
            <w:rStyle w:val="normaltextrun"/>
            <w:rFonts w:ascii="Calibri" w:hAnsi="Calibri" w:cs="Calibri"/>
            <w:sz w:val="22"/>
            <w:szCs w:val="22"/>
            <w:lang w:val="en-GB"/>
          </w:rPr>
          <w:t xml:space="preserve">The curve could be determined in different ways, </w:t>
        </w:r>
      </w:ins>
      <w:ins w:id="238" w:author="Maita Schade" w:date="2020-11-25T17:25:00Z">
        <w:r w:rsidR="00AE3022">
          <w:rPr>
            <w:rStyle w:val="normaltextrun"/>
            <w:rFonts w:ascii="Calibri" w:hAnsi="Calibri" w:cs="Calibri"/>
            <w:sz w:val="22"/>
            <w:szCs w:val="22"/>
            <w:lang w:val="en-GB"/>
          </w:rPr>
          <w:t>with</w:t>
        </w:r>
      </w:ins>
      <w:ins w:id="239" w:author="Maita Schade" w:date="2020-11-25T16:59:00Z">
        <w:r w:rsidRPr="005834A4">
          <w:rPr>
            <w:rStyle w:val="normaltextrun"/>
            <w:rFonts w:ascii="Calibri" w:hAnsi="Calibri" w:cs="Calibri"/>
            <w:sz w:val="22"/>
            <w:szCs w:val="22"/>
            <w:lang w:val="en-GB"/>
          </w:rPr>
          <w:t xml:space="preserve"> </w:t>
        </w:r>
        <w:r>
          <w:rPr>
            <w:rStyle w:val="normaltextrun"/>
            <w:rFonts w:ascii="Calibri" w:hAnsi="Calibri" w:cs="Calibri"/>
            <w:sz w:val="22"/>
            <w:szCs w:val="22"/>
            <w:lang w:val="en-GB"/>
          </w:rPr>
          <w:t xml:space="preserve">distinct </w:t>
        </w:r>
        <w:r w:rsidRPr="005834A4">
          <w:rPr>
            <w:rStyle w:val="normaltextrun"/>
            <w:rFonts w:ascii="Calibri" w:hAnsi="Calibri" w:cs="Calibri"/>
            <w:sz w:val="22"/>
            <w:szCs w:val="22"/>
            <w:lang w:val="en-GB"/>
          </w:rPr>
          <w:t>distributional impacts</w:t>
        </w:r>
        <w:r>
          <w:rPr>
            <w:rStyle w:val="normaltextrun"/>
            <w:rFonts w:ascii="Calibri" w:hAnsi="Calibri" w:cs="Calibri"/>
            <w:sz w:val="22"/>
            <w:szCs w:val="22"/>
            <w:lang w:val="en-GB"/>
          </w:rPr>
          <w:t xml:space="preserve"> requiring</w:t>
        </w:r>
      </w:ins>
      <w:ins w:id="240" w:author="Maita Schade" w:date="2020-11-25T17:00:00Z">
        <w:r>
          <w:rPr>
            <w:rStyle w:val="normaltextrun"/>
            <w:rFonts w:ascii="Calibri" w:hAnsi="Calibri" w:cs="Calibri"/>
            <w:sz w:val="22"/>
            <w:szCs w:val="22"/>
            <w:lang w:val="en-GB"/>
          </w:rPr>
          <w:t xml:space="preserve"> further</w:t>
        </w:r>
      </w:ins>
      <w:ins w:id="241" w:author="Maita Schade" w:date="2020-11-25T16:59:00Z">
        <w:r>
          <w:rPr>
            <w:rStyle w:val="normaltextrun"/>
            <w:rFonts w:ascii="Calibri" w:hAnsi="Calibri" w:cs="Calibri"/>
            <w:sz w:val="22"/>
            <w:szCs w:val="22"/>
            <w:lang w:val="en-GB"/>
          </w:rPr>
          <w:t xml:space="preserve"> investigation</w:t>
        </w:r>
        <w:r w:rsidRPr="005834A4">
          <w:rPr>
            <w:rStyle w:val="normaltextrun"/>
            <w:rFonts w:ascii="Calibri" w:hAnsi="Calibri" w:cs="Calibri"/>
            <w:sz w:val="22"/>
            <w:szCs w:val="22"/>
            <w:lang w:val="en-GB"/>
          </w:rPr>
          <w:t>.</w:t>
        </w:r>
        <w:r>
          <w:rPr>
            <w:rStyle w:val="normaltextrun"/>
            <w:rFonts w:ascii="Calibri" w:hAnsi="Calibri" w:cs="Calibri"/>
            <w:sz w:val="22"/>
            <w:szCs w:val="22"/>
            <w:lang w:val="en-GB"/>
          </w:rPr>
          <w:t xml:space="preserve"> Examples include:</w:t>
        </w:r>
      </w:ins>
    </w:p>
    <w:p w14:paraId="7D1EB473" w14:textId="29957CA5" w:rsidR="005834A4" w:rsidRPr="009B59C2" w:rsidRDefault="005834A4" w:rsidP="005834A4">
      <w:pPr>
        <w:pStyle w:val="paragraph"/>
        <w:spacing w:before="0" w:beforeAutospacing="0" w:after="0" w:afterAutospacing="0"/>
        <w:ind w:left="708" w:firstLine="708"/>
        <w:textAlignment w:val="baseline"/>
        <w:rPr>
          <w:ins w:id="242" w:author="Maita Schade" w:date="2020-11-25T16:57:00Z"/>
          <w:rStyle w:val="normaltextrun"/>
          <w:rFonts w:ascii="Calibri" w:hAnsi="Calibri" w:cs="Calibri"/>
          <w:sz w:val="22"/>
          <w:szCs w:val="22"/>
          <w:lang w:val="en-US"/>
        </w:rPr>
        <w:pPrChange w:id="243" w:author="Maita Schade" w:date="2020-11-25T16:59:00Z">
          <w:pPr>
            <w:pStyle w:val="paragraph"/>
            <w:numPr>
              <w:ilvl w:val="2"/>
              <w:numId w:val="8"/>
            </w:numPr>
            <w:tabs>
              <w:tab w:val="num" w:pos="2160"/>
            </w:tabs>
            <w:spacing w:before="0" w:beforeAutospacing="0" w:after="0" w:afterAutospacing="0"/>
            <w:ind w:left="2160" w:hanging="360"/>
            <w:textAlignment w:val="baseline"/>
          </w:pPr>
        </w:pPrChange>
      </w:pPr>
      <w:ins w:id="244" w:author="Maita Schade" w:date="2020-11-25T16:58:00Z">
        <w:r>
          <w:rPr>
            <w:rStyle w:val="normaltextrun"/>
            <w:rFonts w:ascii="Calibri" w:hAnsi="Calibri" w:cs="Calibri"/>
            <w:sz w:val="22"/>
            <w:szCs w:val="22"/>
            <w:lang w:val="en-GB"/>
          </w:rPr>
          <w:t xml:space="preserve">- </w:t>
        </w:r>
      </w:ins>
      <w:ins w:id="245" w:author="Maita Schade" w:date="2020-11-25T16:57:00Z">
        <w:r>
          <w:rPr>
            <w:rStyle w:val="normaltextrun"/>
            <w:rFonts w:ascii="Calibri" w:hAnsi="Calibri" w:cs="Calibri"/>
            <w:sz w:val="22"/>
            <w:szCs w:val="22"/>
            <w:lang w:val="en-GB"/>
          </w:rPr>
          <w:t xml:space="preserve">Multiplier applied to the existing LV curve, </w:t>
        </w:r>
      </w:ins>
      <w:ins w:id="246" w:author="Maita Schade" w:date="2020-11-25T17:49:00Z">
        <w:r w:rsidR="008767E2">
          <w:rPr>
            <w:rStyle w:val="normaltextrun"/>
            <w:rFonts w:ascii="Calibri" w:hAnsi="Calibri" w:cs="Calibri"/>
            <w:sz w:val="22"/>
            <w:szCs w:val="22"/>
            <w:lang w:val="en-GB"/>
          </w:rPr>
          <w:t>to meet</w:t>
        </w:r>
      </w:ins>
      <w:ins w:id="247" w:author="Maita Schade" w:date="2020-11-25T16:57:00Z">
        <w:r>
          <w:rPr>
            <w:rStyle w:val="normaltextrun"/>
            <w:rFonts w:ascii="Calibri" w:hAnsi="Calibri" w:cs="Calibri"/>
            <w:sz w:val="22"/>
            <w:szCs w:val="22"/>
            <w:lang w:val="en-GB"/>
          </w:rPr>
          <w:t xml:space="preserve"> 2021 average value </w:t>
        </w:r>
      </w:ins>
      <w:ins w:id="248" w:author="Maita Schade" w:date="2020-11-25T17:49:00Z">
        <w:r w:rsidR="008767E2">
          <w:rPr>
            <w:rStyle w:val="normaltextrun"/>
            <w:rFonts w:ascii="Calibri" w:hAnsi="Calibri" w:cs="Calibri"/>
            <w:sz w:val="22"/>
            <w:szCs w:val="22"/>
            <w:lang w:val="en-GB"/>
          </w:rPr>
          <w:t>for ICEV</w:t>
        </w:r>
      </w:ins>
    </w:p>
    <w:p w14:paraId="1DFD9737" w14:textId="67C3A281" w:rsidR="005834A4" w:rsidRPr="009B59C2" w:rsidRDefault="005834A4" w:rsidP="005834A4">
      <w:pPr>
        <w:pStyle w:val="paragraph"/>
        <w:spacing w:before="0" w:beforeAutospacing="0" w:after="0" w:afterAutospacing="0"/>
        <w:ind w:left="708" w:firstLine="708"/>
        <w:textAlignment w:val="baseline"/>
        <w:rPr>
          <w:ins w:id="249" w:author="Maita Schade" w:date="2020-11-25T16:57:00Z"/>
          <w:rStyle w:val="normaltextrun"/>
          <w:rFonts w:ascii="Calibri" w:hAnsi="Calibri" w:cs="Calibri"/>
          <w:sz w:val="22"/>
          <w:szCs w:val="22"/>
          <w:lang w:val="en-US"/>
        </w:rPr>
        <w:pPrChange w:id="250" w:author="Maita Schade" w:date="2020-11-25T16:59:00Z">
          <w:pPr>
            <w:pStyle w:val="paragraph"/>
            <w:numPr>
              <w:ilvl w:val="2"/>
              <w:numId w:val="8"/>
            </w:numPr>
            <w:tabs>
              <w:tab w:val="num" w:pos="2160"/>
            </w:tabs>
            <w:spacing w:before="0" w:beforeAutospacing="0" w:after="0" w:afterAutospacing="0"/>
            <w:ind w:left="2160" w:hanging="360"/>
            <w:textAlignment w:val="baseline"/>
          </w:pPr>
        </w:pPrChange>
      </w:pPr>
      <w:ins w:id="251" w:author="Maita Schade" w:date="2020-11-25T16:58:00Z">
        <w:r>
          <w:rPr>
            <w:rStyle w:val="normaltextrun"/>
            <w:rFonts w:ascii="Calibri" w:hAnsi="Calibri" w:cs="Calibri"/>
            <w:sz w:val="22"/>
            <w:szCs w:val="22"/>
            <w:lang w:val="en-GB"/>
          </w:rPr>
          <w:t xml:space="preserve">- </w:t>
        </w:r>
      </w:ins>
      <w:ins w:id="252" w:author="Maita Schade" w:date="2020-11-25T16:57:00Z">
        <w:r>
          <w:rPr>
            <w:rStyle w:val="normaltextrun"/>
            <w:rFonts w:ascii="Calibri" w:hAnsi="Calibri" w:cs="Calibri"/>
            <w:sz w:val="22"/>
            <w:szCs w:val="22"/>
            <w:lang w:val="en-GB"/>
          </w:rPr>
          <w:t xml:space="preserve">Parallel shift of the existing LV curve, </w:t>
        </w:r>
      </w:ins>
      <w:ins w:id="253" w:author="Maita Schade" w:date="2020-11-25T17:49:00Z">
        <w:r w:rsidR="008767E2">
          <w:rPr>
            <w:rStyle w:val="normaltextrun"/>
            <w:rFonts w:ascii="Calibri" w:hAnsi="Calibri" w:cs="Calibri"/>
            <w:sz w:val="22"/>
            <w:szCs w:val="22"/>
            <w:lang w:val="en-GB"/>
          </w:rPr>
          <w:t>to meet 2021 average value for ICEV</w:t>
        </w:r>
      </w:ins>
    </w:p>
    <w:p w14:paraId="249EE123" w14:textId="4987E790" w:rsidR="005834A4" w:rsidRPr="009B59C2" w:rsidRDefault="005834A4" w:rsidP="005834A4">
      <w:pPr>
        <w:pStyle w:val="paragraph"/>
        <w:spacing w:before="0" w:beforeAutospacing="0" w:after="0" w:afterAutospacing="0"/>
        <w:ind w:left="708" w:firstLine="708"/>
        <w:textAlignment w:val="baseline"/>
        <w:rPr>
          <w:ins w:id="254" w:author="Maita Schade" w:date="2020-11-25T16:57:00Z"/>
          <w:rStyle w:val="normaltextrun"/>
          <w:rFonts w:ascii="Calibri" w:hAnsi="Calibri" w:cs="Calibri"/>
          <w:sz w:val="22"/>
          <w:szCs w:val="22"/>
          <w:lang w:val="en-US"/>
        </w:rPr>
        <w:pPrChange w:id="255" w:author="Maita Schade" w:date="2020-11-25T16:59:00Z">
          <w:pPr>
            <w:pStyle w:val="paragraph"/>
            <w:numPr>
              <w:ilvl w:val="2"/>
              <w:numId w:val="8"/>
            </w:numPr>
            <w:tabs>
              <w:tab w:val="num" w:pos="2160"/>
            </w:tabs>
            <w:spacing w:before="0" w:beforeAutospacing="0" w:after="0" w:afterAutospacing="0"/>
            <w:ind w:left="2160" w:hanging="360"/>
            <w:textAlignment w:val="baseline"/>
          </w:pPr>
        </w:pPrChange>
      </w:pPr>
      <w:ins w:id="256" w:author="Maita Schade" w:date="2020-11-25T16:58:00Z">
        <w:r>
          <w:rPr>
            <w:rStyle w:val="normaltextrun"/>
            <w:rFonts w:ascii="Calibri" w:hAnsi="Calibri" w:cs="Calibri"/>
            <w:sz w:val="22"/>
            <w:szCs w:val="22"/>
            <w:lang w:val="en-GB"/>
          </w:rPr>
          <w:t xml:space="preserve">- </w:t>
        </w:r>
      </w:ins>
      <w:ins w:id="257" w:author="Maita Schade" w:date="2020-11-25T16:57:00Z">
        <w:r>
          <w:rPr>
            <w:rStyle w:val="normaltextrun"/>
            <w:rFonts w:ascii="Calibri" w:hAnsi="Calibri" w:cs="Calibri"/>
            <w:sz w:val="22"/>
            <w:szCs w:val="22"/>
            <w:lang w:val="en-GB"/>
          </w:rPr>
          <w:t xml:space="preserve">Trend </w:t>
        </w:r>
      </w:ins>
      <w:ins w:id="258" w:author="Maita Schade" w:date="2020-11-25T17:35:00Z">
        <w:r w:rsidR="00243CF1">
          <w:rPr>
            <w:rStyle w:val="normaltextrun"/>
            <w:rFonts w:ascii="Calibri" w:hAnsi="Calibri" w:cs="Calibri"/>
            <w:sz w:val="22"/>
            <w:szCs w:val="22"/>
            <w:lang w:val="en-GB"/>
          </w:rPr>
          <w:t>line</w:t>
        </w:r>
      </w:ins>
      <w:ins w:id="259" w:author="Maita Schade" w:date="2020-11-25T16:57:00Z">
        <w:r>
          <w:rPr>
            <w:rStyle w:val="normaltextrun"/>
            <w:rFonts w:ascii="Calibri" w:hAnsi="Calibri" w:cs="Calibri"/>
            <w:sz w:val="22"/>
            <w:szCs w:val="22"/>
            <w:lang w:val="en-GB"/>
          </w:rPr>
          <w:t xml:space="preserve"> based on </w:t>
        </w:r>
      </w:ins>
      <w:ins w:id="260" w:author="Maita Schade" w:date="2020-11-25T17:49:00Z">
        <w:r w:rsidR="008767E2">
          <w:rPr>
            <w:rStyle w:val="normaltextrun"/>
            <w:rFonts w:ascii="Calibri" w:hAnsi="Calibri" w:cs="Calibri"/>
            <w:sz w:val="22"/>
            <w:szCs w:val="22"/>
            <w:lang w:val="en-GB"/>
          </w:rPr>
          <w:t xml:space="preserve">ICEV </w:t>
        </w:r>
      </w:ins>
      <w:ins w:id="261" w:author="Maita Schade" w:date="2020-11-25T16:57:00Z">
        <w:r>
          <w:rPr>
            <w:rStyle w:val="normaltextrun"/>
            <w:rFonts w:ascii="Calibri" w:hAnsi="Calibri" w:cs="Calibri"/>
            <w:sz w:val="22"/>
            <w:szCs w:val="22"/>
            <w:lang w:val="en-GB"/>
          </w:rPr>
          <w:t>registered in 2021.</w:t>
        </w:r>
      </w:ins>
    </w:p>
    <w:p w14:paraId="0BAA9F90" w14:textId="77777777" w:rsidR="005834A4" w:rsidRDefault="005834A4" w:rsidP="005834A4">
      <w:pPr>
        <w:pStyle w:val="paragraph"/>
        <w:spacing w:before="0" w:beforeAutospacing="0" w:after="0" w:afterAutospacing="0"/>
        <w:textAlignment w:val="baseline"/>
        <w:rPr>
          <w:ins w:id="262" w:author="Maita Schade" w:date="2020-11-25T16:57:00Z"/>
          <w:rStyle w:val="eop"/>
          <w:rFonts w:ascii="Calibri" w:hAnsi="Calibri" w:cs="Calibri"/>
          <w:sz w:val="22"/>
          <w:szCs w:val="22"/>
          <w:lang w:val="en-US"/>
        </w:rPr>
      </w:pPr>
    </w:p>
    <w:p w14:paraId="0F89B175" w14:textId="069C7880" w:rsidR="000C72D9" w:rsidRDefault="005834A4" w:rsidP="005834A4">
      <w:pPr>
        <w:pStyle w:val="paragraph"/>
        <w:spacing w:before="0" w:beforeAutospacing="0" w:after="0" w:afterAutospacing="0"/>
        <w:textAlignment w:val="baseline"/>
        <w:rPr>
          <w:ins w:id="263" w:author="Maita Schade" w:date="2020-11-25T17:10:00Z"/>
          <w:rStyle w:val="normaltextrun"/>
          <w:rFonts w:ascii="Calibri" w:hAnsi="Calibri" w:cs="Calibri"/>
          <w:sz w:val="22"/>
          <w:szCs w:val="22"/>
          <w:lang w:val="en-GB"/>
        </w:rPr>
      </w:pPr>
      <w:ins w:id="264" w:author="Maita Schade" w:date="2020-11-25T16:58:00Z">
        <w:r>
          <w:rPr>
            <w:rStyle w:val="normaltextrun"/>
            <w:rFonts w:ascii="Calibri" w:hAnsi="Calibri" w:cs="Calibri"/>
            <w:sz w:val="22"/>
            <w:szCs w:val="22"/>
            <w:lang w:val="en-GB"/>
          </w:rPr>
          <w:t xml:space="preserve">b. </w:t>
        </w:r>
      </w:ins>
      <w:ins w:id="265" w:author="Maita Schade" w:date="2020-11-25T17:13:00Z">
        <w:r w:rsidR="000C72D9">
          <w:rPr>
            <w:rStyle w:val="normaltextrun"/>
            <w:rFonts w:ascii="Calibri" w:hAnsi="Calibri" w:cs="Calibri"/>
            <w:sz w:val="22"/>
            <w:szCs w:val="22"/>
            <w:lang w:val="en-GB"/>
          </w:rPr>
          <w:t>*</w:t>
        </w:r>
      </w:ins>
      <w:commentRangeStart w:id="266"/>
      <w:del w:id="267" w:author="Maita Schade" w:date="2020-11-25T17:01:00Z">
        <w:r w:rsidR="009B3782" w:rsidDel="005834A4">
          <w:rPr>
            <w:rStyle w:val="normaltextrun"/>
            <w:rFonts w:ascii="Calibri" w:hAnsi="Calibri" w:cs="Calibri"/>
            <w:sz w:val="22"/>
            <w:szCs w:val="22"/>
            <w:lang w:val="en-GB"/>
          </w:rPr>
          <w:delText>Company</w:delText>
        </w:r>
        <w:commentRangeEnd w:id="266"/>
        <w:r w:rsidR="00F06A34" w:rsidDel="005834A4">
          <w:rPr>
            <w:rStyle w:val="CommentReference"/>
            <w:rFonts w:asciiTheme="minorHAnsi" w:eastAsiaTheme="minorHAnsi" w:hAnsiTheme="minorHAnsi" w:cstheme="minorBidi"/>
            <w:lang w:eastAsia="en-US"/>
          </w:rPr>
          <w:commentReference w:id="266"/>
        </w:r>
      </w:del>
      <w:ins w:id="268" w:author="Günter Hörmandinger" w:date="2020-11-25T09:15:00Z">
        <w:del w:id="269" w:author="Maita Schade" w:date="2020-11-25T17:01:00Z">
          <w:r w:rsidR="004206E6" w:rsidDel="005834A4">
            <w:rPr>
              <w:rStyle w:val="normaltextrun"/>
              <w:rFonts w:ascii="Calibri" w:hAnsi="Calibri" w:cs="Calibri"/>
              <w:sz w:val="22"/>
              <w:szCs w:val="22"/>
              <w:lang w:val="en-GB"/>
            </w:rPr>
            <w:delText xml:space="preserve"> or pool </w:delText>
          </w:r>
        </w:del>
      </w:ins>
      <w:del w:id="270" w:author="Maita Schade" w:date="2020-11-25T17:01:00Z">
        <w:r w:rsidR="009B3782" w:rsidDel="005834A4">
          <w:rPr>
            <w:rStyle w:val="normaltextrun"/>
            <w:rFonts w:ascii="Calibri" w:hAnsi="Calibri" w:cs="Calibri"/>
            <w:sz w:val="22"/>
            <w:szCs w:val="22"/>
            <w:lang w:val="en-GB"/>
          </w:rPr>
          <w:delText>-specific b</w:delText>
        </w:r>
      </w:del>
      <w:ins w:id="271" w:author="Maita Schade" w:date="2020-11-25T17:01:00Z">
        <w:r>
          <w:rPr>
            <w:rStyle w:val="normaltextrun"/>
            <w:rFonts w:ascii="Calibri" w:hAnsi="Calibri" w:cs="Calibri"/>
            <w:sz w:val="22"/>
            <w:szCs w:val="22"/>
            <w:lang w:val="en-GB"/>
          </w:rPr>
          <w:t>B</w:t>
        </w:r>
      </w:ins>
      <w:r w:rsidR="009B3782">
        <w:rPr>
          <w:rStyle w:val="normaltextrun"/>
          <w:rFonts w:ascii="Calibri" w:hAnsi="Calibri" w:cs="Calibri"/>
          <w:sz w:val="22"/>
          <w:szCs w:val="22"/>
          <w:lang w:val="en-GB"/>
        </w:rPr>
        <w:t xml:space="preserve">ackstop </w:t>
      </w:r>
      <w:del w:id="272" w:author="Günter Hörmandinger" w:date="2020-11-25T10:31:00Z">
        <w:r w:rsidR="009B3782" w:rsidDel="00146719">
          <w:rPr>
            <w:rStyle w:val="normaltextrun"/>
            <w:rFonts w:ascii="Calibri" w:hAnsi="Calibri" w:cs="Calibri"/>
            <w:sz w:val="22"/>
            <w:szCs w:val="22"/>
            <w:lang w:val="en-GB"/>
          </w:rPr>
          <w:delText xml:space="preserve">limit value </w:delText>
        </w:r>
      </w:del>
      <w:ins w:id="273" w:author="Günter Hörmandinger" w:date="2020-11-25T10:31:00Z">
        <w:r w:rsidR="00146719">
          <w:rPr>
            <w:rStyle w:val="normaltextrun"/>
            <w:rFonts w:ascii="Calibri" w:hAnsi="Calibri" w:cs="Calibri"/>
            <w:sz w:val="22"/>
            <w:szCs w:val="22"/>
            <w:lang w:val="en-GB"/>
          </w:rPr>
          <w:t>LV</w:t>
        </w:r>
      </w:ins>
      <w:ins w:id="274" w:author="Maita Schade" w:date="2020-11-25T17:01:00Z">
        <w:r>
          <w:rPr>
            <w:rStyle w:val="normaltextrun"/>
            <w:rFonts w:ascii="Calibri" w:hAnsi="Calibri" w:cs="Calibri"/>
            <w:sz w:val="22"/>
            <w:szCs w:val="22"/>
            <w:lang w:val="en-GB"/>
          </w:rPr>
          <w:t xml:space="preserve"> specific to</w:t>
        </w:r>
        <w:r w:rsidRPr="005834A4">
          <w:rPr>
            <w:rStyle w:val="normaltextrun"/>
            <w:rFonts w:ascii="Calibri" w:hAnsi="Calibri" w:cs="Calibri"/>
            <w:sz w:val="22"/>
            <w:szCs w:val="22"/>
            <w:lang w:val="en-GB"/>
          </w:rPr>
          <w:t xml:space="preserve"> </w:t>
        </w:r>
        <w:commentRangeStart w:id="275"/>
        <w:r>
          <w:rPr>
            <w:rStyle w:val="normaltextrun"/>
            <w:rFonts w:ascii="Calibri" w:hAnsi="Calibri" w:cs="Calibri"/>
            <w:sz w:val="22"/>
            <w:szCs w:val="22"/>
            <w:lang w:val="en-GB"/>
          </w:rPr>
          <w:t>m</w:t>
        </w:r>
      </w:ins>
      <w:ins w:id="276" w:author="Maita Schade" w:date="2020-11-25T17:02:00Z">
        <w:r>
          <w:rPr>
            <w:rStyle w:val="normaltextrun"/>
            <w:rFonts w:ascii="Calibri" w:hAnsi="Calibri" w:cs="Calibri"/>
            <w:sz w:val="22"/>
            <w:szCs w:val="22"/>
            <w:lang w:val="en-GB"/>
          </w:rPr>
          <w:t>anufacturer</w:t>
        </w:r>
      </w:ins>
      <w:commentRangeEnd w:id="275"/>
      <w:ins w:id="277" w:author="Maita Schade" w:date="2020-11-25T17:01:00Z">
        <w:r>
          <w:rPr>
            <w:rStyle w:val="CommentReference"/>
            <w:rFonts w:asciiTheme="minorHAnsi" w:eastAsiaTheme="minorHAnsi" w:hAnsiTheme="minorHAnsi" w:cstheme="minorBidi"/>
            <w:lang w:eastAsia="en-US"/>
          </w:rPr>
          <w:commentReference w:id="275"/>
        </w:r>
      </w:ins>
      <w:ins w:id="278" w:author="Maita Schade" w:date="2020-11-25T17:12:00Z">
        <w:r w:rsidR="000C72D9">
          <w:rPr>
            <w:rStyle w:val="normaltextrun"/>
            <w:rFonts w:ascii="Calibri" w:hAnsi="Calibri" w:cs="Calibri"/>
            <w:sz w:val="22"/>
            <w:szCs w:val="22"/>
            <w:lang w:val="en-GB"/>
          </w:rPr>
          <w:t>s</w:t>
        </w:r>
      </w:ins>
      <w:ins w:id="279" w:author="Maita Schade" w:date="2020-11-25T17:13:00Z">
        <w:r w:rsidR="000C72D9">
          <w:rPr>
            <w:rStyle w:val="normaltextrun"/>
            <w:rFonts w:ascii="Calibri" w:hAnsi="Calibri" w:cs="Calibri"/>
            <w:sz w:val="22"/>
            <w:szCs w:val="22"/>
            <w:lang w:val="en-GB"/>
          </w:rPr>
          <w:t>*</w:t>
        </w:r>
      </w:ins>
      <w:ins w:id="280" w:author="Maita Schade" w:date="2020-11-25T17:02:00Z">
        <w:r>
          <w:rPr>
            <w:rStyle w:val="normaltextrun"/>
            <w:rFonts w:ascii="Calibri" w:hAnsi="Calibri" w:cs="Calibri"/>
            <w:sz w:val="22"/>
            <w:szCs w:val="22"/>
            <w:lang w:val="en-GB"/>
          </w:rPr>
          <w:t xml:space="preserve">, </w:t>
        </w:r>
      </w:ins>
      <w:ins w:id="281" w:author="Maita Schade" w:date="2020-11-25T17:10:00Z">
        <w:r w:rsidR="000C72D9">
          <w:rPr>
            <w:rStyle w:val="normaltextrun"/>
            <w:rFonts w:ascii="Calibri" w:hAnsi="Calibri" w:cs="Calibri"/>
            <w:sz w:val="22"/>
            <w:szCs w:val="22"/>
            <w:lang w:val="en-GB"/>
          </w:rPr>
          <w:t>for example:</w:t>
        </w:r>
      </w:ins>
    </w:p>
    <w:p w14:paraId="33592314" w14:textId="7DCB58B3" w:rsidR="009B3782" w:rsidRDefault="000C72D9" w:rsidP="000C72D9">
      <w:pPr>
        <w:pStyle w:val="paragraph"/>
        <w:spacing w:before="0" w:beforeAutospacing="0" w:after="0" w:afterAutospacing="0"/>
        <w:ind w:firstLine="708"/>
        <w:textAlignment w:val="baseline"/>
        <w:rPr>
          <w:ins w:id="282" w:author="Maita Schade" w:date="2020-11-25T17:02:00Z"/>
          <w:rStyle w:val="normaltextrun"/>
          <w:rFonts w:ascii="Calibri" w:hAnsi="Calibri" w:cs="Calibri"/>
          <w:sz w:val="22"/>
          <w:szCs w:val="22"/>
          <w:lang w:val="en-GB"/>
        </w:rPr>
        <w:pPrChange w:id="283" w:author="Maita Schade" w:date="2020-11-25T17:10:00Z">
          <w:pPr>
            <w:pStyle w:val="paragraph"/>
            <w:spacing w:before="0" w:beforeAutospacing="0" w:after="0" w:afterAutospacing="0"/>
            <w:textAlignment w:val="baseline"/>
          </w:pPr>
        </w:pPrChange>
      </w:pPr>
      <w:ins w:id="284" w:author="Maita Schade" w:date="2020-11-25T17:10:00Z">
        <w:r>
          <w:rPr>
            <w:rStyle w:val="normaltextrun"/>
            <w:rFonts w:ascii="Calibri" w:hAnsi="Calibri" w:cs="Calibri"/>
            <w:sz w:val="22"/>
            <w:szCs w:val="22"/>
            <w:lang w:val="en-GB"/>
          </w:rPr>
          <w:t xml:space="preserve">- </w:t>
        </w:r>
      </w:ins>
      <w:ins w:id="285" w:author="Günter Hörmandinger" w:date="2020-11-25T09:14:00Z">
        <w:del w:id="286" w:author="Maita Schade" w:date="2020-11-25T17:01:00Z">
          <w:r w:rsidR="004206E6" w:rsidDel="005834A4">
            <w:rPr>
              <w:rStyle w:val="normaltextrun"/>
              <w:rFonts w:ascii="Calibri" w:hAnsi="Calibri" w:cs="Calibri"/>
              <w:sz w:val="22"/>
              <w:szCs w:val="22"/>
              <w:lang w:val="en-GB"/>
            </w:rPr>
            <w:delText xml:space="preserve">, </w:delText>
          </w:r>
        </w:del>
      </w:ins>
      <w:ins w:id="287" w:author="Maita Schade" w:date="2020-11-25T17:50:00Z">
        <w:r w:rsidR="008767E2">
          <w:rPr>
            <w:rStyle w:val="normaltextrun"/>
            <w:rFonts w:ascii="Calibri" w:hAnsi="Calibri" w:cs="Calibri"/>
            <w:sz w:val="22"/>
            <w:szCs w:val="22"/>
            <w:lang w:val="en-GB"/>
          </w:rPr>
          <w:t>B</w:t>
        </w:r>
      </w:ins>
      <w:del w:id="288" w:author="Maita Schade" w:date="2020-11-25T17:50:00Z">
        <w:r w:rsidR="009B3782" w:rsidDel="008767E2">
          <w:rPr>
            <w:rStyle w:val="normaltextrun"/>
            <w:rFonts w:ascii="Calibri" w:hAnsi="Calibri" w:cs="Calibri"/>
            <w:sz w:val="22"/>
            <w:szCs w:val="22"/>
            <w:lang w:val="en-GB"/>
          </w:rPr>
          <w:delText>b</w:delText>
        </w:r>
      </w:del>
      <w:r w:rsidR="009B3782">
        <w:rPr>
          <w:rStyle w:val="normaltextrun"/>
          <w:rFonts w:ascii="Calibri" w:hAnsi="Calibri" w:cs="Calibri"/>
          <w:sz w:val="22"/>
          <w:szCs w:val="22"/>
          <w:lang w:val="en-GB"/>
        </w:rPr>
        <w:t xml:space="preserve">ased on </w:t>
      </w:r>
      <w:ins w:id="289" w:author="Maita Schade" w:date="2020-11-25T17:12:00Z">
        <w:r>
          <w:rPr>
            <w:rStyle w:val="normaltextrun"/>
            <w:rFonts w:ascii="Calibri" w:hAnsi="Calibri" w:cs="Calibri"/>
            <w:sz w:val="22"/>
            <w:szCs w:val="22"/>
            <w:lang w:val="en-GB"/>
          </w:rPr>
          <w:t xml:space="preserve">their </w:t>
        </w:r>
      </w:ins>
      <w:ins w:id="290" w:author="Maita Schade" w:date="2020-11-25T17:02:00Z">
        <w:r w:rsidR="005834A4">
          <w:rPr>
            <w:rStyle w:val="normaltextrun"/>
            <w:rFonts w:ascii="Calibri" w:hAnsi="Calibri" w:cs="Calibri"/>
            <w:sz w:val="22"/>
            <w:szCs w:val="22"/>
            <w:lang w:val="en-GB"/>
          </w:rPr>
          <w:t xml:space="preserve">2021 </w:t>
        </w:r>
      </w:ins>
      <w:ins w:id="291" w:author="Günter Hörmandinger" w:date="2020-11-25T09:11:00Z">
        <w:del w:id="292" w:author="Maita Schade" w:date="2020-11-25T17:02:00Z">
          <w:r w:rsidR="004206E6" w:rsidDel="005834A4">
            <w:rPr>
              <w:rStyle w:val="normaltextrun"/>
              <w:rFonts w:ascii="Calibri" w:hAnsi="Calibri" w:cs="Calibri"/>
              <w:sz w:val="22"/>
              <w:szCs w:val="22"/>
              <w:lang w:val="en-GB"/>
            </w:rPr>
            <w:delText xml:space="preserve">the </w:delText>
          </w:r>
        </w:del>
      </w:ins>
      <w:ins w:id="293" w:author="Günter Hörmandinger" w:date="2020-11-25T09:12:00Z">
        <w:r w:rsidR="004206E6">
          <w:rPr>
            <w:rStyle w:val="normaltextrun"/>
            <w:rFonts w:ascii="Calibri" w:hAnsi="Calibri" w:cs="Calibri"/>
            <w:sz w:val="22"/>
            <w:szCs w:val="22"/>
            <w:lang w:val="en-GB"/>
          </w:rPr>
          <w:t xml:space="preserve">average </w:t>
        </w:r>
      </w:ins>
      <w:ins w:id="294" w:author="Günter Hörmandinger" w:date="2020-11-25T09:22:00Z">
        <w:r w:rsidR="006D43E8">
          <w:rPr>
            <w:rStyle w:val="normaltextrun"/>
            <w:rFonts w:ascii="Calibri" w:hAnsi="Calibri" w:cs="Calibri"/>
            <w:sz w:val="22"/>
            <w:szCs w:val="22"/>
            <w:lang w:val="en-GB"/>
          </w:rPr>
          <w:t>WLTP lev</w:t>
        </w:r>
      </w:ins>
      <w:ins w:id="295" w:author="Günter Hörmandinger" w:date="2020-11-25T09:23:00Z">
        <w:r w:rsidR="006D43E8">
          <w:rPr>
            <w:rStyle w:val="normaltextrun"/>
            <w:rFonts w:ascii="Calibri" w:hAnsi="Calibri" w:cs="Calibri"/>
            <w:sz w:val="22"/>
            <w:szCs w:val="22"/>
            <w:lang w:val="en-GB"/>
          </w:rPr>
          <w:t>el</w:t>
        </w:r>
      </w:ins>
      <w:ins w:id="296" w:author="Maita Schade" w:date="2020-11-25T17:02:00Z">
        <w:r w:rsidR="005834A4">
          <w:rPr>
            <w:rStyle w:val="normaltextrun"/>
            <w:rFonts w:ascii="Calibri" w:hAnsi="Calibri" w:cs="Calibri"/>
            <w:sz w:val="22"/>
            <w:szCs w:val="22"/>
            <w:lang w:val="en-GB"/>
          </w:rPr>
          <w:t>s</w:t>
        </w:r>
      </w:ins>
      <w:ins w:id="297" w:author="Günter Hörmandinger" w:date="2020-11-25T09:23:00Z">
        <w:del w:id="298" w:author="Maita Schade" w:date="2020-11-25T17:02:00Z">
          <w:r w:rsidR="006D43E8" w:rsidDel="005834A4">
            <w:rPr>
              <w:rStyle w:val="normaltextrun"/>
              <w:rFonts w:ascii="Calibri" w:hAnsi="Calibri" w:cs="Calibri"/>
              <w:sz w:val="22"/>
              <w:szCs w:val="22"/>
              <w:lang w:val="en-GB"/>
            </w:rPr>
            <w:delText xml:space="preserve"> for the year </w:delText>
          </w:r>
        </w:del>
      </w:ins>
      <w:del w:id="299" w:author="Maita Schade" w:date="2020-11-25T17:02:00Z">
        <w:r w:rsidR="009B3782" w:rsidDel="005834A4">
          <w:rPr>
            <w:rStyle w:val="normaltextrun"/>
            <w:rFonts w:ascii="Calibri" w:hAnsi="Calibri" w:cs="Calibri"/>
            <w:sz w:val="22"/>
            <w:szCs w:val="22"/>
            <w:lang w:val="en-GB"/>
          </w:rPr>
          <w:delText xml:space="preserve">2021 </w:delText>
        </w:r>
      </w:del>
      <w:del w:id="300" w:author="Günter Hörmandinger" w:date="2020-11-25T09:23:00Z">
        <w:r w:rsidR="009B3782" w:rsidDel="006D43E8">
          <w:rPr>
            <w:rStyle w:val="normaltextrun"/>
            <w:rFonts w:ascii="Calibri" w:hAnsi="Calibri" w:cs="Calibri"/>
            <w:sz w:val="22"/>
            <w:szCs w:val="22"/>
            <w:lang w:val="en-GB"/>
          </w:rPr>
          <w:delText>level</w:delText>
        </w:r>
      </w:del>
      <w:del w:id="301" w:author="Günter Hörmandinger" w:date="2020-11-25T09:10:00Z">
        <w:r w:rsidR="009B3782" w:rsidDel="004206E6">
          <w:rPr>
            <w:rStyle w:val="normaltextrun"/>
            <w:rFonts w:ascii="Calibri" w:hAnsi="Calibri" w:cs="Calibri"/>
            <w:sz w:val="22"/>
            <w:szCs w:val="22"/>
            <w:lang w:val="en-GB"/>
          </w:rPr>
          <w:delText xml:space="preserve"> for WLTP switchover</w:delText>
        </w:r>
      </w:del>
      <w:ins w:id="302" w:author="Günter Hörmandinger" w:date="2020-11-25T10:16:00Z">
        <w:del w:id="303" w:author="Maita Schade" w:date="2020-11-25T17:02:00Z">
          <w:r w:rsidR="00E94A86" w:rsidDel="005834A4">
            <w:rPr>
              <w:rStyle w:val="eop"/>
              <w:rFonts w:ascii="Calibri" w:hAnsi="Calibri" w:cs="Calibri"/>
              <w:sz w:val="22"/>
              <w:szCs w:val="22"/>
              <w:lang w:val="en-GB"/>
            </w:rPr>
            <w:delText>.</w:delText>
          </w:r>
        </w:del>
      </w:ins>
      <w:del w:id="304" w:author="Günter Hörmandinger" w:date="2020-11-25T10:16:00Z">
        <w:r w:rsidR="009B3782" w:rsidDel="00E94A86">
          <w:rPr>
            <w:rStyle w:val="eop"/>
            <w:rFonts w:ascii="Calibri" w:hAnsi="Calibri" w:cs="Calibri"/>
            <w:sz w:val="22"/>
            <w:szCs w:val="22"/>
            <w:lang w:val="en-GB"/>
          </w:rPr>
          <w:delText>:</w:delText>
        </w:r>
      </w:del>
    </w:p>
    <w:p w14:paraId="5EF37E9C" w14:textId="0CF55254" w:rsidR="005834A4" w:rsidRDefault="005834A4" w:rsidP="000C72D9">
      <w:pPr>
        <w:pStyle w:val="paragraph"/>
        <w:spacing w:before="0" w:beforeAutospacing="0" w:after="0" w:afterAutospacing="0"/>
        <w:ind w:left="708" w:firstLine="708"/>
        <w:textAlignment w:val="baseline"/>
        <w:rPr>
          <w:ins w:id="305" w:author="Maita Schade" w:date="2020-11-25T17:07:00Z"/>
          <w:rStyle w:val="normaltextrun"/>
          <w:rFonts w:ascii="Calibri" w:hAnsi="Calibri" w:cs="Calibri"/>
          <w:sz w:val="22"/>
          <w:szCs w:val="22"/>
          <w:lang w:val="en-GB"/>
        </w:rPr>
        <w:pPrChange w:id="306" w:author="Maita Schade" w:date="2020-11-25T17:10:00Z">
          <w:pPr>
            <w:pStyle w:val="paragraph"/>
            <w:spacing w:before="0" w:beforeAutospacing="0" w:after="0" w:afterAutospacing="0"/>
            <w:ind w:firstLine="708"/>
            <w:textAlignment w:val="baseline"/>
          </w:pPr>
        </w:pPrChange>
      </w:pPr>
      <w:ins w:id="307" w:author="Maita Schade" w:date="2020-11-25T17:03:00Z">
        <w:r>
          <w:rPr>
            <w:rStyle w:val="normaltextrun"/>
            <w:rFonts w:ascii="Calibri" w:hAnsi="Calibri" w:cs="Calibri"/>
            <w:sz w:val="22"/>
            <w:szCs w:val="22"/>
            <w:lang w:val="en-GB"/>
          </w:rPr>
          <w:t xml:space="preserve">- </w:t>
        </w:r>
      </w:ins>
      <w:ins w:id="308" w:author="Maita Schade" w:date="2020-11-25T17:25:00Z">
        <w:r w:rsidR="00AE3022">
          <w:rPr>
            <w:rStyle w:val="normaltextrun"/>
            <w:rFonts w:ascii="Calibri" w:hAnsi="Calibri" w:cs="Calibri"/>
            <w:sz w:val="22"/>
            <w:szCs w:val="22"/>
            <w:lang w:val="en-GB"/>
          </w:rPr>
          <w:t xml:space="preserve">Main advantages here are </w:t>
        </w:r>
      </w:ins>
      <w:ins w:id="309" w:author="Maita Schade" w:date="2020-11-25T17:03:00Z">
        <w:r>
          <w:rPr>
            <w:rStyle w:val="normaltextrun"/>
            <w:rFonts w:ascii="Calibri" w:hAnsi="Calibri" w:cs="Calibri"/>
            <w:sz w:val="22"/>
            <w:szCs w:val="22"/>
            <w:lang w:val="en-GB"/>
          </w:rPr>
          <w:t xml:space="preserve">simplicity and relative </w:t>
        </w:r>
      </w:ins>
      <w:ins w:id="310" w:author="Maita Schade" w:date="2020-11-25T17:05:00Z">
        <w:r>
          <w:rPr>
            <w:rStyle w:val="normaltextrun"/>
            <w:rFonts w:ascii="Calibri" w:hAnsi="Calibri" w:cs="Calibri"/>
            <w:sz w:val="22"/>
            <w:szCs w:val="22"/>
            <w:lang w:val="en-GB"/>
          </w:rPr>
          <w:t>resilience</w:t>
        </w:r>
      </w:ins>
      <w:ins w:id="311" w:author="Maita Schade" w:date="2020-11-25T17:03:00Z">
        <w:r w:rsidRPr="00E94A86">
          <w:rPr>
            <w:rStyle w:val="normaltextrun"/>
            <w:rFonts w:ascii="Calibri" w:hAnsi="Calibri" w:cs="Calibri"/>
            <w:sz w:val="22"/>
            <w:szCs w:val="22"/>
            <w:lang w:val="en-GB"/>
          </w:rPr>
          <w:t xml:space="preserve"> to </w:t>
        </w:r>
      </w:ins>
      <w:ins w:id="312" w:author="Maita Schade" w:date="2020-11-25T17:06:00Z">
        <w:r w:rsidR="000C72D9">
          <w:rPr>
            <w:rStyle w:val="normaltextrun"/>
            <w:rFonts w:ascii="Calibri" w:hAnsi="Calibri" w:cs="Calibri"/>
            <w:sz w:val="22"/>
            <w:szCs w:val="22"/>
            <w:lang w:val="en-GB"/>
          </w:rPr>
          <w:t xml:space="preserve">manipulation of </w:t>
        </w:r>
      </w:ins>
      <w:ins w:id="313" w:author="Maita Schade" w:date="2020-11-25T17:07:00Z">
        <w:r w:rsidR="000C72D9">
          <w:rPr>
            <w:rStyle w:val="normaltextrun"/>
            <w:rFonts w:ascii="Calibri" w:hAnsi="Calibri" w:cs="Calibri"/>
            <w:sz w:val="22"/>
            <w:szCs w:val="22"/>
            <w:lang w:val="en-GB"/>
          </w:rPr>
          <w:t>baseline values,</w:t>
        </w:r>
      </w:ins>
      <w:ins w:id="314" w:author="Maita Schade" w:date="2020-11-25T17:03:00Z">
        <w:r w:rsidRPr="00E94A86">
          <w:rPr>
            <w:rStyle w:val="normaltextrun"/>
            <w:rFonts w:ascii="Calibri" w:hAnsi="Calibri" w:cs="Calibri"/>
            <w:sz w:val="22"/>
            <w:szCs w:val="22"/>
            <w:lang w:val="en-GB"/>
          </w:rPr>
          <w:t xml:space="preserve"> since product plans for 2021 are largely </w:t>
        </w:r>
      </w:ins>
      <w:ins w:id="315" w:author="Maita Schade" w:date="2020-11-25T17:07:00Z">
        <w:r w:rsidR="000C72D9">
          <w:rPr>
            <w:rStyle w:val="normaltextrun"/>
            <w:rFonts w:ascii="Calibri" w:hAnsi="Calibri" w:cs="Calibri"/>
            <w:sz w:val="22"/>
            <w:szCs w:val="22"/>
            <w:lang w:val="en-GB"/>
          </w:rPr>
          <w:t>finalized</w:t>
        </w:r>
      </w:ins>
    </w:p>
    <w:p w14:paraId="7A45D63D" w14:textId="6CC1DC26" w:rsidR="000C72D9" w:rsidRPr="009B3782" w:rsidDel="000C72D9" w:rsidRDefault="000C72D9" w:rsidP="000C72D9">
      <w:pPr>
        <w:pStyle w:val="paragraph"/>
        <w:spacing w:before="0" w:beforeAutospacing="0" w:after="0" w:afterAutospacing="0"/>
        <w:ind w:firstLine="708"/>
        <w:textAlignment w:val="baseline"/>
        <w:rPr>
          <w:del w:id="316" w:author="Maita Schade" w:date="2020-11-25T17:07:00Z"/>
          <w:rStyle w:val="eop"/>
          <w:rFonts w:ascii="Calibri" w:hAnsi="Calibri" w:cs="Calibri"/>
          <w:sz w:val="22"/>
          <w:szCs w:val="22"/>
          <w:lang w:val="en-US"/>
        </w:rPr>
        <w:pPrChange w:id="317" w:author="Maita Schade" w:date="2020-11-25T17:07:00Z">
          <w:pPr>
            <w:pStyle w:val="paragraph"/>
            <w:numPr>
              <w:numId w:val="20"/>
            </w:numPr>
            <w:spacing w:before="0" w:beforeAutospacing="0" w:after="0" w:afterAutospacing="0"/>
            <w:ind w:left="720" w:hanging="360"/>
            <w:textAlignment w:val="baseline"/>
          </w:pPr>
        </w:pPrChange>
      </w:pPr>
      <w:ins w:id="318" w:author="Maita Schade" w:date="2020-11-25T17:07:00Z">
        <w:r>
          <w:rPr>
            <w:rStyle w:val="normaltextrun"/>
            <w:rFonts w:ascii="Calibri" w:hAnsi="Calibri" w:cs="Calibri"/>
            <w:sz w:val="22"/>
            <w:szCs w:val="22"/>
            <w:lang w:val="en-GB"/>
          </w:rPr>
          <w:t xml:space="preserve">- </w:t>
        </w:r>
      </w:ins>
      <w:ins w:id="319" w:author="Maita Schade" w:date="2020-11-25T17:50:00Z">
        <w:r w:rsidR="008767E2">
          <w:rPr>
            <w:rStyle w:val="normaltextrun"/>
            <w:rFonts w:ascii="Calibri" w:hAnsi="Calibri" w:cs="Calibri"/>
            <w:sz w:val="22"/>
            <w:szCs w:val="22"/>
            <w:lang w:val="en-GB"/>
          </w:rPr>
          <w:t>O</w:t>
        </w:r>
      </w:ins>
      <w:ins w:id="320" w:author="Maita Schade" w:date="2020-11-25T17:25:00Z">
        <w:r w:rsidR="00AE3022">
          <w:rPr>
            <w:rStyle w:val="normaltextrun"/>
            <w:rFonts w:ascii="Calibri" w:hAnsi="Calibri" w:cs="Calibri"/>
            <w:sz w:val="22"/>
            <w:szCs w:val="22"/>
            <w:lang w:val="en-GB"/>
          </w:rPr>
          <w:t xml:space="preserve">r </w:t>
        </w:r>
      </w:ins>
      <w:ins w:id="321" w:author="Maita Schade" w:date="2020-11-25T17:11:00Z">
        <w:r>
          <w:rPr>
            <w:rStyle w:val="normaltextrun"/>
            <w:rFonts w:ascii="Calibri" w:hAnsi="Calibri" w:cs="Calibri"/>
            <w:sz w:val="22"/>
            <w:szCs w:val="22"/>
            <w:lang w:val="en-GB"/>
          </w:rPr>
          <w:t xml:space="preserve">starting at 2021 values and adding </w:t>
        </w:r>
      </w:ins>
    </w:p>
    <w:p w14:paraId="29E50340" w14:textId="77777777" w:rsidR="000C72D9" w:rsidRDefault="00E94A86" w:rsidP="000C72D9">
      <w:pPr>
        <w:pStyle w:val="paragraph"/>
        <w:spacing w:before="0" w:beforeAutospacing="0" w:after="0" w:afterAutospacing="0"/>
        <w:ind w:firstLine="708"/>
        <w:textAlignment w:val="baseline"/>
        <w:rPr>
          <w:ins w:id="322" w:author="Maita Schade" w:date="2020-11-25T17:11:00Z"/>
          <w:rStyle w:val="normaltextrun"/>
          <w:rFonts w:ascii="Calibri" w:hAnsi="Calibri" w:cs="Calibri"/>
          <w:sz w:val="22"/>
          <w:szCs w:val="22"/>
          <w:lang w:val="en-US"/>
        </w:rPr>
      </w:pPr>
      <w:ins w:id="323" w:author="Günter Hörmandinger" w:date="2020-11-25T10:16:00Z">
        <w:del w:id="324" w:author="Maita Schade" w:date="2020-11-25T17:07:00Z">
          <w:r w:rsidDel="000C72D9">
            <w:rPr>
              <w:rStyle w:val="normaltextrun"/>
              <w:rFonts w:ascii="Calibri" w:hAnsi="Calibri" w:cs="Calibri"/>
              <w:sz w:val="22"/>
              <w:szCs w:val="22"/>
              <w:lang w:val="en-US"/>
            </w:rPr>
            <w:delText xml:space="preserve">The value could be set at the </w:delText>
          </w:r>
        </w:del>
      </w:ins>
      <w:ins w:id="325" w:author="Günter Hörmandinger" w:date="2020-11-25T10:17:00Z">
        <w:del w:id="326" w:author="Maita Schade" w:date="2020-11-25T17:07:00Z">
          <w:r w:rsidDel="000C72D9">
            <w:rPr>
              <w:rStyle w:val="normaltextrun"/>
              <w:rFonts w:ascii="Calibri" w:hAnsi="Calibri" w:cs="Calibri"/>
              <w:sz w:val="22"/>
              <w:szCs w:val="22"/>
              <w:lang w:val="en-US"/>
            </w:rPr>
            <w:delText xml:space="preserve">same </w:delText>
          </w:r>
        </w:del>
      </w:ins>
      <w:ins w:id="327" w:author="Günter Hörmandinger" w:date="2020-11-25T10:16:00Z">
        <w:del w:id="328" w:author="Maita Schade" w:date="2020-11-25T17:07:00Z">
          <w:r w:rsidDel="000C72D9">
            <w:rPr>
              <w:rStyle w:val="normaltextrun"/>
              <w:rFonts w:ascii="Calibri" w:hAnsi="Calibri" w:cs="Calibri"/>
              <w:sz w:val="22"/>
              <w:szCs w:val="22"/>
              <w:lang w:val="en-US"/>
            </w:rPr>
            <w:delText xml:space="preserve">level </w:delText>
          </w:r>
        </w:del>
      </w:ins>
      <w:ins w:id="329" w:author="Günter Hörmandinger" w:date="2020-11-25T10:17:00Z">
        <w:del w:id="330" w:author="Maita Schade" w:date="2020-11-25T17:07:00Z">
          <w:r w:rsidDel="000C72D9">
            <w:rPr>
              <w:rStyle w:val="normaltextrun"/>
              <w:rFonts w:ascii="Calibri" w:hAnsi="Calibri" w:cs="Calibri"/>
              <w:sz w:val="22"/>
              <w:szCs w:val="22"/>
              <w:lang w:val="en-US"/>
            </w:rPr>
            <w:delText xml:space="preserve">as that of </w:delText>
          </w:r>
        </w:del>
      </w:ins>
      <w:ins w:id="331" w:author="Günter Hörmandinger" w:date="2020-11-25T10:16:00Z">
        <w:del w:id="332" w:author="Maita Schade" w:date="2020-11-25T17:07:00Z">
          <w:r w:rsidDel="000C72D9">
            <w:rPr>
              <w:rStyle w:val="normaltextrun"/>
              <w:rFonts w:ascii="Calibri" w:hAnsi="Calibri" w:cs="Calibri"/>
              <w:sz w:val="22"/>
              <w:szCs w:val="22"/>
              <w:lang w:val="en-US"/>
            </w:rPr>
            <w:delText xml:space="preserve">2021, or at </w:delText>
          </w:r>
        </w:del>
      </w:ins>
      <w:ins w:id="333" w:author="Günter Hörmandinger" w:date="2020-11-25T10:17:00Z">
        <w:del w:id="334" w:author="Maita Schade" w:date="2020-11-25T17:08:00Z">
          <w:r w:rsidDel="000C72D9">
            <w:rPr>
              <w:rStyle w:val="normaltextrun"/>
              <w:rFonts w:ascii="Calibri" w:hAnsi="Calibri" w:cs="Calibri"/>
              <w:sz w:val="22"/>
              <w:szCs w:val="22"/>
              <w:lang w:val="en-US"/>
            </w:rPr>
            <w:delText xml:space="preserve">different values for the subsequent target dates using </w:delText>
          </w:r>
        </w:del>
      </w:ins>
      <w:ins w:id="335" w:author="Günter Hörmandinger" w:date="2020-11-25T10:16:00Z">
        <w:r>
          <w:rPr>
            <w:rStyle w:val="normaltextrun"/>
            <w:rFonts w:ascii="Calibri" w:hAnsi="Calibri" w:cs="Calibri"/>
            <w:sz w:val="22"/>
            <w:szCs w:val="22"/>
            <w:lang w:val="en-US"/>
          </w:rPr>
          <w:t>a defaul</w:t>
        </w:r>
      </w:ins>
      <w:ins w:id="336" w:author="Günter Hörmandinger" w:date="2020-11-25T10:17:00Z">
        <w:r>
          <w:rPr>
            <w:rStyle w:val="normaltextrun"/>
            <w:rFonts w:ascii="Calibri" w:hAnsi="Calibri" w:cs="Calibri"/>
            <w:sz w:val="22"/>
            <w:szCs w:val="22"/>
            <w:lang w:val="en-US"/>
          </w:rPr>
          <w:t xml:space="preserve">t improvement rate </w:t>
        </w:r>
      </w:ins>
      <w:ins w:id="337" w:author="Günter Hörmandinger" w:date="2020-11-25T10:20:00Z">
        <w:r>
          <w:rPr>
            <w:rStyle w:val="normaltextrun"/>
            <w:rFonts w:ascii="Calibri" w:hAnsi="Calibri" w:cs="Calibri"/>
            <w:sz w:val="22"/>
            <w:szCs w:val="22"/>
            <w:lang w:val="en-US"/>
          </w:rPr>
          <w:t xml:space="preserve">(e.g. 1% </w:t>
        </w:r>
      </w:ins>
      <w:ins w:id="338" w:author="Günter Hörmandinger" w:date="2020-11-25T10:17:00Z">
        <w:r>
          <w:rPr>
            <w:rStyle w:val="normaltextrun"/>
            <w:rFonts w:ascii="Calibri" w:hAnsi="Calibri" w:cs="Calibri"/>
            <w:sz w:val="22"/>
            <w:szCs w:val="22"/>
            <w:lang w:val="en-US"/>
          </w:rPr>
          <w:t>per year</w:t>
        </w:r>
      </w:ins>
      <w:ins w:id="339" w:author="Günter Hörmandinger" w:date="2020-11-25T10:20:00Z">
        <w:r>
          <w:rPr>
            <w:rStyle w:val="normaltextrun"/>
            <w:rFonts w:ascii="Calibri" w:hAnsi="Calibri" w:cs="Calibri"/>
            <w:sz w:val="22"/>
            <w:szCs w:val="22"/>
            <w:lang w:val="en-US"/>
          </w:rPr>
          <w:t>)</w:t>
        </w:r>
      </w:ins>
      <w:ins w:id="340" w:author="Günter Hörmandinger" w:date="2020-11-25T10:17:00Z">
        <w:r>
          <w:rPr>
            <w:rStyle w:val="normaltextrun"/>
            <w:rFonts w:ascii="Calibri" w:hAnsi="Calibri" w:cs="Calibri"/>
            <w:sz w:val="22"/>
            <w:szCs w:val="22"/>
            <w:lang w:val="en-US"/>
          </w:rPr>
          <w:t xml:space="preserve"> </w:t>
        </w:r>
      </w:ins>
      <w:ins w:id="341" w:author="Maita Schade" w:date="2020-11-25T17:08:00Z">
        <w:r w:rsidR="000C72D9">
          <w:rPr>
            <w:rStyle w:val="normaltextrun"/>
            <w:rFonts w:ascii="Calibri" w:hAnsi="Calibri" w:cs="Calibri"/>
            <w:sz w:val="22"/>
            <w:szCs w:val="22"/>
            <w:lang w:val="en-US"/>
          </w:rPr>
          <w:t>for the following years</w:t>
        </w:r>
      </w:ins>
      <w:ins w:id="342" w:author="Günter Hörmandinger" w:date="2020-11-25T10:17:00Z">
        <w:del w:id="343" w:author="Maita Schade" w:date="2020-11-25T17:08:00Z">
          <w:r w:rsidDel="000C72D9">
            <w:rPr>
              <w:rStyle w:val="normaltextrun"/>
              <w:rFonts w:ascii="Calibri" w:hAnsi="Calibri" w:cs="Calibri"/>
              <w:sz w:val="22"/>
              <w:szCs w:val="22"/>
              <w:lang w:val="en-US"/>
            </w:rPr>
            <w:delText>starting from 2021</w:delText>
          </w:r>
        </w:del>
      </w:ins>
      <w:ins w:id="344" w:author="Günter Hörmandinger" w:date="2020-11-25T10:18:00Z">
        <w:del w:id="345" w:author="Maita Schade" w:date="2020-11-25T17:50:00Z">
          <w:r w:rsidDel="008767E2">
            <w:rPr>
              <w:rStyle w:val="normaltextrun"/>
              <w:rFonts w:ascii="Calibri" w:hAnsi="Calibri" w:cs="Calibri"/>
              <w:sz w:val="22"/>
              <w:szCs w:val="22"/>
              <w:lang w:val="en-US"/>
            </w:rPr>
            <w:delText>.</w:delText>
          </w:r>
        </w:del>
        <w:del w:id="346" w:author="Maita Schade" w:date="2020-11-25T17:08:00Z">
          <w:r w:rsidDel="000C72D9">
            <w:rPr>
              <w:rStyle w:val="normaltextrun"/>
              <w:rFonts w:ascii="Calibri" w:hAnsi="Calibri" w:cs="Calibri"/>
              <w:sz w:val="22"/>
              <w:szCs w:val="22"/>
              <w:lang w:val="en-US"/>
            </w:rPr>
            <w:delText xml:space="preserve"> Th</w:delText>
          </w:r>
        </w:del>
      </w:ins>
      <w:ins w:id="347" w:author="Günter Hörmandinger" w:date="2020-11-25T10:29:00Z">
        <w:del w:id="348" w:author="Maita Schade" w:date="2020-11-25T17:08:00Z">
          <w:r w:rsidR="00146719" w:rsidDel="000C72D9">
            <w:rPr>
              <w:rStyle w:val="normaltextrun"/>
              <w:rFonts w:ascii="Calibri" w:hAnsi="Calibri" w:cs="Calibri"/>
              <w:sz w:val="22"/>
              <w:szCs w:val="22"/>
              <w:lang w:val="en-US"/>
            </w:rPr>
            <w:delText>e</w:delText>
          </w:r>
        </w:del>
      </w:ins>
    </w:p>
    <w:p w14:paraId="4D888C4E" w14:textId="24993CEE" w:rsidR="00E94A86" w:rsidDel="000C72D9" w:rsidRDefault="000C72D9" w:rsidP="000C72D9">
      <w:pPr>
        <w:pStyle w:val="paragraph"/>
        <w:spacing w:before="0" w:beforeAutospacing="0" w:after="0" w:afterAutospacing="0"/>
        <w:ind w:left="708" w:firstLine="708"/>
        <w:textAlignment w:val="baseline"/>
        <w:rPr>
          <w:del w:id="349" w:author="Maita Schade" w:date="2020-11-25T17:09:00Z"/>
          <w:rStyle w:val="normaltextrun"/>
          <w:rFonts w:ascii="Calibri" w:hAnsi="Calibri" w:cs="Calibri"/>
          <w:sz w:val="22"/>
          <w:szCs w:val="22"/>
          <w:lang w:val="en-US"/>
        </w:rPr>
      </w:pPr>
      <w:ins w:id="350" w:author="Maita Schade" w:date="2020-11-25T17:11:00Z">
        <w:r>
          <w:rPr>
            <w:rStyle w:val="normaltextrun"/>
            <w:rFonts w:ascii="Calibri" w:hAnsi="Calibri" w:cs="Calibri"/>
            <w:sz w:val="22"/>
            <w:szCs w:val="22"/>
            <w:lang w:val="en-US"/>
          </w:rPr>
          <w:t xml:space="preserve">- </w:t>
        </w:r>
      </w:ins>
      <w:ins w:id="351" w:author="Günter Hörmandinger" w:date="2020-11-25T10:29:00Z">
        <w:del w:id="352" w:author="Maita Schade" w:date="2020-11-25T17:08:00Z">
          <w:r w:rsidR="00146719" w:rsidDel="000C72D9">
            <w:rPr>
              <w:rStyle w:val="normaltextrun"/>
              <w:rFonts w:ascii="Calibri" w:hAnsi="Calibri" w:cs="Calibri"/>
              <w:sz w:val="22"/>
              <w:szCs w:val="22"/>
              <w:lang w:val="en-US"/>
            </w:rPr>
            <w:delText xml:space="preserve"> </w:delText>
          </w:r>
        </w:del>
      </w:ins>
      <w:ins w:id="353" w:author="Maita Schade" w:date="2020-11-25T17:08:00Z">
        <w:r>
          <w:rPr>
            <w:rStyle w:val="normaltextrun"/>
            <w:rFonts w:ascii="Calibri" w:hAnsi="Calibri" w:cs="Calibri"/>
            <w:sz w:val="22"/>
            <w:szCs w:val="22"/>
            <w:lang w:val="en-US"/>
          </w:rPr>
          <w:t xml:space="preserve">This would incentivize </w:t>
        </w:r>
      </w:ins>
      <w:ins w:id="354" w:author="Günter Hörmandinger" w:date="2020-11-25T10:29:00Z">
        <w:del w:id="355" w:author="Maita Schade" w:date="2020-11-25T17:08:00Z">
          <w:r w:rsidR="00146719" w:rsidDel="000C72D9">
            <w:rPr>
              <w:rStyle w:val="normaltextrun"/>
              <w:rFonts w:ascii="Calibri" w:hAnsi="Calibri" w:cs="Calibri"/>
              <w:sz w:val="22"/>
              <w:szCs w:val="22"/>
              <w:lang w:val="en-US"/>
            </w:rPr>
            <w:delText>latter</w:delText>
          </w:r>
        </w:del>
      </w:ins>
      <w:ins w:id="356" w:author="Günter Hörmandinger" w:date="2020-11-25T10:18:00Z">
        <w:del w:id="357" w:author="Maita Schade" w:date="2020-11-25T17:08:00Z">
          <w:r w:rsidR="00E94A86" w:rsidDel="000C72D9">
            <w:rPr>
              <w:rStyle w:val="normaltextrun"/>
              <w:rFonts w:ascii="Calibri" w:hAnsi="Calibri" w:cs="Calibri"/>
              <w:sz w:val="22"/>
              <w:szCs w:val="22"/>
              <w:lang w:val="en-US"/>
            </w:rPr>
            <w:delText xml:space="preserve"> option would allow </w:delText>
          </w:r>
        </w:del>
      </w:ins>
      <w:ins w:id="358" w:author="Günter Hörmandinger" w:date="2020-11-25T10:19:00Z">
        <w:del w:id="359" w:author="Maita Schade" w:date="2020-11-25T17:08:00Z">
          <w:r w:rsidR="00E94A86" w:rsidDel="000C72D9">
            <w:rPr>
              <w:rStyle w:val="normaltextrun"/>
              <w:rFonts w:ascii="Calibri" w:hAnsi="Calibri" w:cs="Calibri"/>
              <w:sz w:val="22"/>
              <w:szCs w:val="22"/>
              <w:lang w:val="en-US"/>
            </w:rPr>
            <w:delText>m</w:delText>
          </w:r>
        </w:del>
      </w:ins>
      <w:ins w:id="360" w:author="Günter Hörmandinger" w:date="2020-11-25T10:18:00Z">
        <w:del w:id="361" w:author="Carl-Friedrich Elmer" w:date="2020-11-25T11:29:00Z">
          <w:r w:rsidR="00E94A86" w:rsidDel="00BC10D8">
            <w:rPr>
              <w:rStyle w:val="normaltextrun"/>
              <w:rFonts w:ascii="Calibri" w:hAnsi="Calibri" w:cs="Calibri"/>
              <w:sz w:val="22"/>
              <w:szCs w:val="22"/>
              <w:lang w:val="en-US"/>
            </w:rPr>
            <w:pgNum/>
          </w:r>
        </w:del>
        <w:del w:id="362" w:author="Maita Schade" w:date="2020-11-25T17:08:00Z">
          <w:r w:rsidR="00E94A86" w:rsidDel="000C72D9">
            <w:rPr>
              <w:rStyle w:val="normaltextrun"/>
              <w:rFonts w:ascii="Calibri" w:hAnsi="Calibri" w:cs="Calibri"/>
              <w:sz w:val="22"/>
              <w:szCs w:val="22"/>
              <w:lang w:val="en-US"/>
            </w:rPr>
            <w:delText>obili</w:delText>
          </w:r>
        </w:del>
      </w:ins>
      <w:ins w:id="363" w:author="Günter Hörmandinger" w:date="2020-11-25T10:19:00Z">
        <w:del w:id="364" w:author="Maita Schade" w:date="2020-11-25T17:08:00Z">
          <w:r w:rsidR="00E94A86" w:rsidDel="000C72D9">
            <w:rPr>
              <w:rStyle w:val="normaltextrun"/>
              <w:rFonts w:ascii="Calibri" w:hAnsi="Calibri" w:cs="Calibri"/>
              <w:sz w:val="22"/>
              <w:szCs w:val="22"/>
              <w:lang w:val="en-US"/>
            </w:rPr>
            <w:delText>s</w:delText>
          </w:r>
        </w:del>
      </w:ins>
      <w:ins w:id="365" w:author="Günter Hörmandinger" w:date="2020-11-25T10:18:00Z">
        <w:del w:id="366" w:author="Maita Schade" w:date="2020-11-25T17:08:00Z">
          <w:r w:rsidR="00E94A86" w:rsidDel="000C72D9">
            <w:rPr>
              <w:rStyle w:val="normaltextrun"/>
              <w:rFonts w:ascii="Calibri" w:hAnsi="Calibri" w:cs="Calibri"/>
              <w:sz w:val="22"/>
              <w:szCs w:val="22"/>
              <w:lang w:val="en-US"/>
            </w:rPr>
            <w:delText xml:space="preserve">ing </w:delText>
          </w:r>
        </w:del>
      </w:ins>
      <w:ins w:id="367" w:author="Günter Hörmandinger" w:date="2020-11-25T10:19:00Z">
        <w:del w:id="368" w:author="Maita Schade" w:date="2020-11-25T17:08:00Z">
          <w:r w:rsidR="00E94A86" w:rsidDel="000C72D9">
            <w:rPr>
              <w:rStyle w:val="normaltextrun"/>
              <w:rFonts w:ascii="Calibri" w:hAnsi="Calibri" w:cs="Calibri"/>
              <w:sz w:val="22"/>
              <w:szCs w:val="22"/>
              <w:lang w:val="en-US"/>
            </w:rPr>
            <w:delText xml:space="preserve">the </w:delText>
          </w:r>
        </w:del>
      </w:ins>
      <w:ins w:id="369" w:author="Günter Hörmandinger" w:date="2020-11-25T10:18:00Z">
        <w:del w:id="370" w:author="Maita Schade" w:date="2020-11-25T17:08:00Z">
          <w:r w:rsidR="00E94A86" w:rsidDel="000C72D9">
            <w:rPr>
              <w:rStyle w:val="normaltextrun"/>
              <w:rFonts w:ascii="Calibri" w:hAnsi="Calibri" w:cs="Calibri"/>
              <w:sz w:val="22"/>
              <w:szCs w:val="22"/>
              <w:lang w:val="en-US"/>
            </w:rPr>
            <w:delText>low</w:delText>
          </w:r>
        </w:del>
      </w:ins>
      <w:ins w:id="371" w:author="Günter Hörmandinger" w:date="2020-11-25T10:19:00Z">
        <w:del w:id="372" w:author="Maita Schade" w:date="2020-11-25T17:08:00Z">
          <w:r w:rsidR="00E94A86" w:rsidDel="000C72D9">
            <w:rPr>
              <w:rStyle w:val="normaltextrun"/>
              <w:rFonts w:ascii="Calibri" w:hAnsi="Calibri" w:cs="Calibri"/>
              <w:sz w:val="22"/>
              <w:szCs w:val="22"/>
              <w:lang w:val="en-US"/>
            </w:rPr>
            <w:delText>est</w:delText>
          </w:r>
        </w:del>
      </w:ins>
      <w:ins w:id="373" w:author="Maita Schade" w:date="2020-11-25T17:08:00Z">
        <w:r>
          <w:rPr>
            <w:rStyle w:val="normaltextrun"/>
            <w:rFonts w:ascii="Calibri" w:hAnsi="Calibri" w:cs="Calibri"/>
            <w:sz w:val="22"/>
            <w:szCs w:val="22"/>
            <w:lang w:val="en-US"/>
          </w:rPr>
          <w:t>low</w:t>
        </w:r>
      </w:ins>
      <w:ins w:id="374" w:author="Günter Hörmandinger" w:date="2020-11-25T10:18:00Z">
        <w:r w:rsidR="00E94A86">
          <w:rPr>
            <w:rStyle w:val="normaltextrun"/>
            <w:rFonts w:ascii="Calibri" w:hAnsi="Calibri" w:cs="Calibri"/>
            <w:sz w:val="22"/>
            <w:szCs w:val="22"/>
            <w:lang w:val="en-US"/>
          </w:rPr>
          <w:t xml:space="preserve">-cost options to improve </w:t>
        </w:r>
        <w:del w:id="375" w:author="Maita Schade" w:date="2020-11-25T17:51:00Z">
          <w:r w:rsidR="00E94A86" w:rsidDel="008767E2">
            <w:rPr>
              <w:rStyle w:val="normaltextrun"/>
              <w:rFonts w:ascii="Calibri" w:hAnsi="Calibri" w:cs="Calibri"/>
              <w:sz w:val="22"/>
              <w:szCs w:val="22"/>
              <w:lang w:val="en-US"/>
            </w:rPr>
            <w:delText>combustion cars</w:delText>
          </w:r>
        </w:del>
      </w:ins>
      <w:ins w:id="376" w:author="Maita Schade" w:date="2020-11-25T17:51:00Z">
        <w:r w:rsidR="008767E2">
          <w:rPr>
            <w:rStyle w:val="normaltextrun"/>
            <w:rFonts w:ascii="Calibri" w:hAnsi="Calibri" w:cs="Calibri"/>
            <w:sz w:val="22"/>
            <w:szCs w:val="22"/>
            <w:lang w:val="en-US"/>
          </w:rPr>
          <w:t>ICEV</w:t>
        </w:r>
      </w:ins>
      <w:ins w:id="377" w:author="Maita Schade" w:date="2020-11-25T17:12:00Z">
        <w:r>
          <w:rPr>
            <w:rStyle w:val="normaltextrun"/>
            <w:rFonts w:ascii="Calibri" w:hAnsi="Calibri" w:cs="Calibri"/>
            <w:sz w:val="22"/>
            <w:szCs w:val="22"/>
            <w:lang w:val="en-US"/>
          </w:rPr>
          <w:t>,</w:t>
        </w:r>
      </w:ins>
      <w:ins w:id="378" w:author="Günter Hörmandinger" w:date="2020-11-25T10:18:00Z">
        <w:r w:rsidR="00E94A86">
          <w:rPr>
            <w:rStyle w:val="normaltextrun"/>
            <w:rFonts w:ascii="Calibri" w:hAnsi="Calibri" w:cs="Calibri"/>
            <w:sz w:val="22"/>
            <w:szCs w:val="22"/>
            <w:lang w:val="en-US"/>
          </w:rPr>
          <w:t xml:space="preserve"> </w:t>
        </w:r>
        <w:del w:id="379" w:author="Maita Schade" w:date="2020-11-25T17:09:00Z">
          <w:r w:rsidR="00E94A86" w:rsidDel="000C72D9">
            <w:rPr>
              <w:rStyle w:val="normaltextrun"/>
              <w:rFonts w:ascii="Calibri" w:hAnsi="Calibri" w:cs="Calibri"/>
              <w:sz w:val="22"/>
              <w:szCs w:val="22"/>
              <w:lang w:val="en-US"/>
            </w:rPr>
            <w:delText>while not</w:delText>
          </w:r>
        </w:del>
      </w:ins>
      <w:ins w:id="380" w:author="Maita Schade" w:date="2020-11-25T17:09:00Z">
        <w:r>
          <w:rPr>
            <w:rStyle w:val="normaltextrun"/>
            <w:rFonts w:ascii="Calibri" w:hAnsi="Calibri" w:cs="Calibri"/>
            <w:sz w:val="22"/>
            <w:szCs w:val="22"/>
            <w:lang w:val="en-US"/>
          </w:rPr>
          <w:t>without</w:t>
        </w:r>
      </w:ins>
      <w:ins w:id="381" w:author="Günter Hörmandinger" w:date="2020-11-25T10:18:00Z">
        <w:r w:rsidR="00E94A86">
          <w:rPr>
            <w:rStyle w:val="normaltextrun"/>
            <w:rFonts w:ascii="Calibri" w:hAnsi="Calibri" w:cs="Calibri"/>
            <w:sz w:val="22"/>
            <w:szCs w:val="22"/>
            <w:lang w:val="en-US"/>
          </w:rPr>
          <w:t xml:space="preserve"> requiring significant further development efforts</w:t>
        </w:r>
        <w:del w:id="382" w:author="Maita Schade" w:date="2020-11-25T17:51:00Z">
          <w:r w:rsidR="00E94A86" w:rsidDel="008767E2">
            <w:rPr>
              <w:rStyle w:val="normaltextrun"/>
              <w:rFonts w:ascii="Calibri" w:hAnsi="Calibri" w:cs="Calibri"/>
              <w:sz w:val="22"/>
              <w:szCs w:val="22"/>
              <w:lang w:val="en-US"/>
            </w:rPr>
            <w:delText xml:space="preserve"> in this field</w:delText>
          </w:r>
        </w:del>
      </w:ins>
      <w:ins w:id="383" w:author="Günter Hörmandinger" w:date="2020-11-25T10:19:00Z">
        <w:r w:rsidR="00E94A86">
          <w:rPr>
            <w:rStyle w:val="normaltextrun"/>
            <w:rFonts w:ascii="Calibri" w:hAnsi="Calibri" w:cs="Calibri"/>
            <w:sz w:val="22"/>
            <w:szCs w:val="22"/>
            <w:lang w:val="en-US"/>
          </w:rPr>
          <w:t>.</w:t>
        </w:r>
      </w:ins>
      <w:ins w:id="384" w:author="Günter Hörmandinger" w:date="2020-11-25T10:21:00Z">
        <w:r w:rsidR="00E94A86">
          <w:rPr>
            <w:rStyle w:val="normaltextrun"/>
            <w:rFonts w:ascii="Calibri" w:hAnsi="Calibri" w:cs="Calibri"/>
            <w:sz w:val="22"/>
            <w:szCs w:val="22"/>
            <w:lang w:val="en-US"/>
          </w:rPr>
          <w:t xml:space="preserve"> </w:t>
        </w:r>
      </w:ins>
      <w:ins w:id="385" w:author="Maita Schade" w:date="2020-11-25T17:10:00Z">
        <w:r>
          <w:rPr>
            <w:rStyle w:val="normaltextrun"/>
            <w:rFonts w:ascii="Calibri" w:hAnsi="Calibri" w:cs="Calibri"/>
            <w:sz w:val="22"/>
            <w:szCs w:val="22"/>
            <w:lang w:val="en-US"/>
          </w:rPr>
          <w:t xml:space="preserve">Such a </w:t>
        </w:r>
      </w:ins>
      <w:ins w:id="386" w:author="Günter Hörmandinger" w:date="2020-11-25T10:21:00Z">
        <w:del w:id="387" w:author="Maita Schade" w:date="2020-11-25T17:09:00Z">
          <w:r w:rsidR="00E94A86" w:rsidDel="000C72D9">
            <w:rPr>
              <w:rStyle w:val="normaltextrun"/>
              <w:rFonts w:ascii="Calibri" w:hAnsi="Calibri" w:cs="Calibri"/>
              <w:sz w:val="22"/>
              <w:szCs w:val="22"/>
              <w:lang w:val="en-US"/>
            </w:rPr>
            <w:delText xml:space="preserve">The </w:delText>
          </w:r>
        </w:del>
        <w:r w:rsidR="00E94A86">
          <w:rPr>
            <w:rStyle w:val="normaltextrun"/>
            <w:rFonts w:ascii="Calibri" w:hAnsi="Calibri" w:cs="Calibri"/>
            <w:sz w:val="22"/>
            <w:szCs w:val="22"/>
            <w:lang w:val="en-US"/>
          </w:rPr>
          <w:t xml:space="preserve">default improvement rate </w:t>
        </w:r>
      </w:ins>
      <w:ins w:id="388" w:author="Maita Schade" w:date="2020-11-25T17:11:00Z">
        <w:r>
          <w:rPr>
            <w:rStyle w:val="normaltextrun"/>
            <w:rFonts w:ascii="Calibri" w:hAnsi="Calibri" w:cs="Calibri"/>
            <w:sz w:val="22"/>
            <w:szCs w:val="22"/>
            <w:lang w:val="en-US"/>
          </w:rPr>
          <w:t xml:space="preserve">must </w:t>
        </w:r>
      </w:ins>
      <w:ins w:id="389" w:author="Günter Hörmandinger" w:date="2020-11-25T10:21:00Z">
        <w:del w:id="390" w:author="Maita Schade" w:date="2020-11-25T17:09:00Z">
          <w:r w:rsidR="00E94A86" w:rsidDel="000C72D9">
            <w:rPr>
              <w:rStyle w:val="normaltextrun"/>
              <w:rFonts w:ascii="Calibri" w:hAnsi="Calibri" w:cs="Calibri"/>
              <w:sz w:val="22"/>
              <w:szCs w:val="22"/>
              <w:lang w:val="en-US"/>
            </w:rPr>
            <w:delText>should not be set too high as it would</w:delText>
          </w:r>
        </w:del>
      </w:ins>
      <w:ins w:id="391" w:author="Maita Schade" w:date="2020-11-25T17:09:00Z">
        <w:r>
          <w:rPr>
            <w:rStyle w:val="normaltextrun"/>
            <w:rFonts w:ascii="Calibri" w:hAnsi="Calibri" w:cs="Calibri"/>
            <w:sz w:val="22"/>
            <w:szCs w:val="22"/>
            <w:lang w:val="en-US"/>
          </w:rPr>
          <w:t xml:space="preserve">be </w:t>
        </w:r>
      </w:ins>
      <w:ins w:id="392" w:author="Maita Schade" w:date="2020-11-25T17:11:00Z">
        <w:r>
          <w:rPr>
            <w:rStyle w:val="normaltextrun"/>
            <w:rFonts w:ascii="Calibri" w:hAnsi="Calibri" w:cs="Calibri"/>
            <w:sz w:val="22"/>
            <w:szCs w:val="22"/>
            <w:lang w:val="en-US"/>
          </w:rPr>
          <w:t>kept mo</w:t>
        </w:r>
      </w:ins>
      <w:ins w:id="393" w:author="Maita Schade" w:date="2020-11-25T17:12:00Z">
        <w:r>
          <w:rPr>
            <w:rStyle w:val="normaltextrun"/>
            <w:rFonts w:ascii="Calibri" w:hAnsi="Calibri" w:cs="Calibri"/>
            <w:sz w:val="22"/>
            <w:szCs w:val="22"/>
            <w:lang w:val="en-US"/>
          </w:rPr>
          <w:t xml:space="preserve">dest, so as not </w:t>
        </w:r>
      </w:ins>
      <w:ins w:id="394" w:author="Maita Schade" w:date="2020-11-25T17:09:00Z">
        <w:r>
          <w:rPr>
            <w:rStyle w:val="normaltextrun"/>
            <w:rFonts w:ascii="Calibri" w:hAnsi="Calibri" w:cs="Calibri"/>
            <w:sz w:val="22"/>
            <w:szCs w:val="22"/>
            <w:lang w:val="en-US"/>
          </w:rPr>
          <w:t>to</w:t>
        </w:r>
      </w:ins>
      <w:ins w:id="395" w:author="Günter Hörmandinger" w:date="2020-11-25T10:21:00Z">
        <w:del w:id="396" w:author="Maita Schade" w:date="2020-11-25T17:09:00Z">
          <w:r w:rsidR="00E94A86" w:rsidDel="000C72D9">
            <w:rPr>
              <w:rStyle w:val="normaltextrun"/>
              <w:rFonts w:ascii="Calibri" w:hAnsi="Calibri" w:cs="Calibri"/>
              <w:sz w:val="22"/>
              <w:szCs w:val="22"/>
              <w:lang w:val="en-US"/>
            </w:rPr>
            <w:delText xml:space="preserve"> then</w:delText>
          </w:r>
        </w:del>
        <w:r w:rsidR="00E94A86">
          <w:rPr>
            <w:rStyle w:val="normaltextrun"/>
            <w:rFonts w:ascii="Calibri" w:hAnsi="Calibri" w:cs="Calibri"/>
            <w:sz w:val="22"/>
            <w:szCs w:val="22"/>
            <w:lang w:val="en-US"/>
          </w:rPr>
          <w:t xml:space="preserve"> interfere with the </w:t>
        </w:r>
      </w:ins>
      <w:ins w:id="397" w:author="Günter Hörmandinger" w:date="2020-11-25T10:26:00Z">
        <w:r w:rsidR="00146719">
          <w:rPr>
            <w:rStyle w:val="normaltextrun"/>
            <w:rFonts w:ascii="Calibri" w:hAnsi="Calibri" w:cs="Calibri"/>
            <w:sz w:val="22"/>
            <w:szCs w:val="22"/>
            <w:lang w:val="en-US"/>
          </w:rPr>
          <w:t xml:space="preserve">main </w:t>
        </w:r>
        <w:del w:id="398" w:author="Maita Schade" w:date="2020-11-25T17:09:00Z">
          <w:r w:rsidR="00146719" w:rsidDel="000C72D9">
            <w:rPr>
              <w:rStyle w:val="normaltextrun"/>
              <w:rFonts w:ascii="Calibri" w:hAnsi="Calibri" w:cs="Calibri"/>
              <w:sz w:val="22"/>
              <w:szCs w:val="22"/>
              <w:lang w:val="en-US"/>
            </w:rPr>
            <w:delText>effort</w:delText>
          </w:r>
        </w:del>
      </w:ins>
      <w:ins w:id="399" w:author="Maita Schade" w:date="2020-11-25T17:09:00Z">
        <w:r>
          <w:rPr>
            <w:rStyle w:val="normaltextrun"/>
            <w:rFonts w:ascii="Calibri" w:hAnsi="Calibri" w:cs="Calibri"/>
            <w:sz w:val="22"/>
            <w:szCs w:val="22"/>
            <w:lang w:val="en-US"/>
          </w:rPr>
          <w:t>objective</w:t>
        </w:r>
      </w:ins>
      <w:ins w:id="400" w:author="Günter Hörmandinger" w:date="2020-11-25T10:26:00Z">
        <w:r w:rsidR="00146719">
          <w:rPr>
            <w:rStyle w:val="normaltextrun"/>
            <w:rFonts w:ascii="Calibri" w:hAnsi="Calibri" w:cs="Calibri"/>
            <w:sz w:val="22"/>
            <w:szCs w:val="22"/>
            <w:lang w:val="en-US"/>
          </w:rPr>
          <w:t xml:space="preserve"> of </w:t>
        </w:r>
        <w:del w:id="401" w:author="Maita Schade" w:date="2020-11-25T17:26:00Z">
          <w:r w:rsidR="00146719" w:rsidDel="00243CF1">
            <w:rPr>
              <w:rStyle w:val="normaltextrun"/>
              <w:rFonts w:ascii="Calibri" w:hAnsi="Calibri" w:cs="Calibri"/>
              <w:sz w:val="22"/>
              <w:szCs w:val="22"/>
              <w:lang w:val="en-US"/>
            </w:rPr>
            <w:delText>electrifying the fleet</w:delText>
          </w:r>
        </w:del>
      </w:ins>
      <w:ins w:id="402" w:author="Maita Schade" w:date="2020-11-25T17:26:00Z">
        <w:r w:rsidR="00243CF1">
          <w:rPr>
            <w:rStyle w:val="normaltextrun"/>
            <w:rFonts w:ascii="Calibri" w:hAnsi="Calibri" w:cs="Calibri"/>
            <w:sz w:val="22"/>
            <w:szCs w:val="22"/>
            <w:lang w:val="en-US"/>
          </w:rPr>
          <w:t>electrification</w:t>
        </w:r>
      </w:ins>
      <w:ins w:id="403" w:author="Günter Hörmandinger" w:date="2020-11-25T10:26:00Z">
        <w:del w:id="404" w:author="Maita Schade" w:date="2020-11-25T17:51:00Z">
          <w:r w:rsidR="00146719" w:rsidDel="008767E2">
            <w:rPr>
              <w:rStyle w:val="normaltextrun"/>
              <w:rFonts w:ascii="Calibri" w:hAnsi="Calibri" w:cs="Calibri"/>
              <w:sz w:val="22"/>
              <w:szCs w:val="22"/>
              <w:lang w:val="en-US"/>
            </w:rPr>
            <w:delText>.</w:delText>
          </w:r>
        </w:del>
      </w:ins>
    </w:p>
    <w:p w14:paraId="6B56E526" w14:textId="77777777" w:rsidR="000C72D9" w:rsidRPr="00E94A86" w:rsidRDefault="000C72D9" w:rsidP="000C72D9">
      <w:pPr>
        <w:pStyle w:val="paragraph"/>
        <w:spacing w:before="0" w:beforeAutospacing="0" w:after="0" w:afterAutospacing="0"/>
        <w:ind w:left="708" w:firstLine="708"/>
        <w:textAlignment w:val="baseline"/>
        <w:rPr>
          <w:ins w:id="405" w:author="Maita Schade" w:date="2020-11-25T17:11:00Z"/>
          <w:rStyle w:val="normaltextrun"/>
          <w:rFonts w:ascii="Calibri" w:hAnsi="Calibri" w:cs="Calibri"/>
          <w:sz w:val="22"/>
          <w:szCs w:val="22"/>
          <w:lang w:val="en-US"/>
          <w:rPrChange w:id="406" w:author="Günter Hörmandinger" w:date="2020-11-25T10:16:00Z">
            <w:rPr>
              <w:ins w:id="407" w:author="Maita Schade" w:date="2020-11-25T17:11:00Z"/>
              <w:rStyle w:val="normaltextrun"/>
              <w:rFonts w:ascii="Calibri" w:hAnsi="Calibri" w:cs="Calibri"/>
              <w:sz w:val="22"/>
              <w:szCs w:val="22"/>
              <w:lang w:val="en-GB"/>
            </w:rPr>
          </w:rPrChange>
        </w:rPr>
        <w:pPrChange w:id="408" w:author="Maita Schade" w:date="2020-11-25T17:11:00Z">
          <w:pPr>
            <w:pStyle w:val="paragraph"/>
            <w:numPr>
              <w:ilvl w:val="1"/>
              <w:numId w:val="20"/>
            </w:numPr>
            <w:spacing w:before="0" w:beforeAutospacing="0" w:after="0" w:afterAutospacing="0"/>
            <w:ind w:left="1440" w:hanging="360"/>
            <w:textAlignment w:val="baseline"/>
          </w:pPr>
        </w:pPrChange>
      </w:pPr>
    </w:p>
    <w:p w14:paraId="2C3C6D8F" w14:textId="26DB49F9" w:rsidR="009B3782" w:rsidRDefault="00146719" w:rsidP="000C72D9">
      <w:pPr>
        <w:pStyle w:val="paragraph"/>
        <w:spacing w:before="0" w:beforeAutospacing="0" w:after="0" w:afterAutospacing="0"/>
        <w:ind w:left="708" w:firstLine="708"/>
        <w:textAlignment w:val="baseline"/>
        <w:rPr>
          <w:ins w:id="409" w:author="Maita Schade" w:date="2020-11-25T17:17:00Z"/>
          <w:rStyle w:val="normaltextrun"/>
          <w:rFonts w:ascii="Calibri" w:hAnsi="Calibri" w:cs="Calibri"/>
          <w:sz w:val="22"/>
          <w:szCs w:val="22"/>
          <w:lang w:val="en-GB"/>
        </w:rPr>
      </w:pPr>
      <w:ins w:id="410" w:author="Günter Hörmandinger" w:date="2020-11-25T10:27:00Z">
        <w:del w:id="411" w:author="Maita Schade" w:date="2020-11-25T17:02:00Z">
          <w:r w:rsidDel="005834A4">
            <w:rPr>
              <w:rStyle w:val="normaltextrun"/>
              <w:rFonts w:ascii="Calibri" w:hAnsi="Calibri" w:cs="Calibri"/>
              <w:sz w:val="22"/>
              <w:szCs w:val="22"/>
              <w:lang w:val="en-GB"/>
            </w:rPr>
            <w:delText xml:space="preserve">This option </w:delText>
          </w:r>
        </w:del>
      </w:ins>
      <w:ins w:id="412" w:author="Günter Hörmandinger" w:date="2020-11-25T09:13:00Z">
        <w:del w:id="413" w:author="Maita Schade" w:date="2020-11-25T17:02:00Z">
          <w:r w:rsidR="004206E6" w:rsidRPr="00E94A86" w:rsidDel="005834A4">
            <w:rPr>
              <w:rStyle w:val="normaltextrun"/>
              <w:rFonts w:ascii="Calibri" w:hAnsi="Calibri" w:cs="Calibri"/>
              <w:sz w:val="22"/>
              <w:szCs w:val="22"/>
              <w:lang w:val="en-GB"/>
            </w:rPr>
            <w:delText xml:space="preserve">would be simple to </w:delText>
          </w:r>
        </w:del>
      </w:ins>
      <w:ins w:id="414" w:author="Günter Hörmandinger" w:date="2020-11-25T09:14:00Z">
        <w:del w:id="415" w:author="Maita Schade" w:date="2020-11-25T17:02:00Z">
          <w:r w:rsidR="004206E6" w:rsidRPr="00E94A86" w:rsidDel="005834A4">
            <w:rPr>
              <w:rStyle w:val="normaltextrun"/>
              <w:rFonts w:ascii="Calibri" w:hAnsi="Calibri" w:cs="Calibri"/>
              <w:sz w:val="22"/>
              <w:szCs w:val="22"/>
              <w:lang w:val="en-GB"/>
            </w:rPr>
            <w:delText xml:space="preserve">implement and </w:delText>
          </w:r>
        </w:del>
      </w:ins>
      <w:ins w:id="416" w:author="Günter Hörmandinger" w:date="2020-11-25T09:15:00Z">
        <w:del w:id="417" w:author="Maita Schade" w:date="2020-11-25T17:02:00Z">
          <w:r w:rsidR="004206E6" w:rsidRPr="00E94A86" w:rsidDel="005834A4">
            <w:rPr>
              <w:rStyle w:val="normaltextrun"/>
              <w:rFonts w:ascii="Calibri" w:hAnsi="Calibri" w:cs="Calibri"/>
              <w:sz w:val="22"/>
              <w:szCs w:val="22"/>
              <w:lang w:val="en-GB"/>
            </w:rPr>
            <w:delText>resistant to gaming since the product plans for 2021 are largely set</w:delText>
          </w:r>
        </w:del>
        <w:del w:id="418" w:author="Maita Schade" w:date="2020-11-25T17:09:00Z">
          <w:r w:rsidR="004206E6" w:rsidRPr="00E94A86" w:rsidDel="000C72D9">
            <w:rPr>
              <w:rStyle w:val="normaltextrun"/>
              <w:rFonts w:ascii="Calibri" w:hAnsi="Calibri" w:cs="Calibri"/>
              <w:sz w:val="22"/>
              <w:szCs w:val="22"/>
              <w:lang w:val="en-GB"/>
            </w:rPr>
            <w:delText>.</w:delText>
          </w:r>
        </w:del>
      </w:ins>
      <w:commentRangeStart w:id="419"/>
      <w:del w:id="420" w:author="Maita Schade" w:date="2020-11-25T17:09:00Z">
        <w:r w:rsidR="009B3782" w:rsidRPr="00E94A86" w:rsidDel="000C72D9">
          <w:rPr>
            <w:rStyle w:val="normaltextrun"/>
            <w:rFonts w:ascii="Calibri" w:hAnsi="Calibri" w:cs="Calibri"/>
            <w:sz w:val="22"/>
            <w:szCs w:val="22"/>
            <w:lang w:val="en-GB"/>
          </w:rPr>
          <w:delText>The changeover from </w:delText>
        </w:r>
        <w:r w:rsidR="009B3782" w:rsidRPr="00E94A86" w:rsidDel="000C72D9">
          <w:rPr>
            <w:rStyle w:val="normaltextrun"/>
            <w:rFonts w:ascii="Calibri" w:hAnsi="Calibri" w:cs="Calibri"/>
            <w:lang w:val="en-GB"/>
          </w:rPr>
          <w:delText>NEDC to the WLTP  creates an incentive </w:delText>
        </w:r>
        <w:r w:rsidR="009B3782" w:rsidRPr="00E94A86" w:rsidDel="000C72D9">
          <w:rPr>
            <w:rStyle w:val="normaltextrun"/>
            <w:rFonts w:ascii="Calibri" w:hAnsi="Calibri" w:cs="Calibri"/>
            <w:sz w:val="22"/>
            <w:szCs w:val="22"/>
            <w:lang w:val="en-GB"/>
          </w:rPr>
          <w:delText>for OEMs to achieve a high ratio between WLTP and NEDC equivalent emission values in 2020 and, thus, to meet the “95 g”-target with rather low effectiveness in terms of real world emission reduction. </w:delText>
        </w:r>
        <w:commentRangeEnd w:id="419"/>
        <w:r w:rsidR="004206E6" w:rsidDel="000C72D9">
          <w:rPr>
            <w:rStyle w:val="CommentReference"/>
            <w:rFonts w:asciiTheme="minorHAnsi" w:eastAsiaTheme="minorHAnsi" w:hAnsiTheme="minorHAnsi" w:cstheme="minorBidi"/>
            <w:lang w:eastAsia="en-US"/>
          </w:rPr>
          <w:commentReference w:id="419"/>
        </w:r>
        <w:commentRangeStart w:id="421"/>
        <w:r w:rsidR="009B3782" w:rsidRPr="00E94A86" w:rsidDel="000C72D9">
          <w:rPr>
            <w:rStyle w:val="normaltextrun"/>
            <w:rFonts w:ascii="Calibri" w:hAnsi="Calibri" w:cs="Calibri"/>
            <w:sz w:val="22"/>
            <w:szCs w:val="22"/>
            <w:lang w:val="en-GB"/>
          </w:rPr>
          <w:delText>The implications for a company-specific backstop value based on the values derived in 2021 will have to be assessed carefully.</w:delText>
        </w:r>
        <w:commentRangeEnd w:id="421"/>
        <w:r w:rsidR="006D43E8" w:rsidDel="000C72D9">
          <w:rPr>
            <w:rStyle w:val="CommentReference"/>
            <w:rFonts w:asciiTheme="minorHAnsi" w:eastAsiaTheme="minorHAnsi" w:hAnsiTheme="minorHAnsi" w:cstheme="minorBidi"/>
            <w:lang w:eastAsia="en-US"/>
          </w:rPr>
          <w:commentReference w:id="421"/>
        </w:r>
      </w:del>
    </w:p>
    <w:p w14:paraId="45B1A242" w14:textId="25C337E0" w:rsidR="00AE3022" w:rsidRPr="00AE3022" w:rsidRDefault="00243CF1" w:rsidP="00AE3022">
      <w:pPr>
        <w:pStyle w:val="paragraph"/>
        <w:spacing w:before="0" w:beforeAutospacing="0" w:after="0" w:afterAutospacing="0"/>
        <w:textAlignment w:val="baseline"/>
        <w:rPr>
          <w:ins w:id="422" w:author="Maita Schade" w:date="2020-11-25T17:17:00Z"/>
          <w:rFonts w:ascii="Calibri" w:hAnsi="Calibri" w:cs="Calibri"/>
          <w:sz w:val="22"/>
          <w:szCs w:val="22"/>
          <w:lang w:val="en-US"/>
          <w:rPrChange w:id="423" w:author="Maita Schade" w:date="2020-11-25T17:17:00Z">
            <w:rPr>
              <w:ins w:id="424" w:author="Maita Schade" w:date="2020-11-25T17:17:00Z"/>
              <w:rFonts w:ascii="Calibri" w:hAnsi="Calibri" w:cs="Calibri"/>
              <w:sz w:val="22"/>
              <w:szCs w:val="22"/>
            </w:rPr>
          </w:rPrChange>
        </w:rPr>
      </w:pPr>
      <w:ins w:id="425" w:author="Maita Schade" w:date="2020-11-25T17:26:00Z">
        <w:r>
          <w:rPr>
            <w:rFonts w:ascii="Calibri" w:hAnsi="Calibri" w:cs="Calibri"/>
            <w:sz w:val="22"/>
            <w:szCs w:val="22"/>
            <w:lang w:val="en-US"/>
          </w:rPr>
          <w:t>Moreo</w:t>
        </w:r>
      </w:ins>
      <w:ins w:id="426" w:author="Maita Schade" w:date="2020-11-25T17:27:00Z">
        <w:r>
          <w:rPr>
            <w:rFonts w:ascii="Calibri" w:hAnsi="Calibri" w:cs="Calibri"/>
            <w:sz w:val="22"/>
            <w:szCs w:val="22"/>
            <w:lang w:val="en-US"/>
          </w:rPr>
          <w:t>ver</w:t>
        </w:r>
      </w:ins>
      <w:ins w:id="427" w:author="Maita Schade" w:date="2020-11-25T17:18:00Z">
        <w:r w:rsidR="00AE3022">
          <w:rPr>
            <w:rFonts w:ascii="Calibri" w:hAnsi="Calibri" w:cs="Calibri"/>
            <w:sz w:val="22"/>
            <w:szCs w:val="22"/>
            <w:lang w:val="en-US"/>
          </w:rPr>
          <w:t>, t</w:t>
        </w:r>
      </w:ins>
      <w:ins w:id="428" w:author="Maita Schade" w:date="2020-11-25T17:17:00Z">
        <w:r w:rsidR="00AE3022" w:rsidRPr="00AE3022">
          <w:rPr>
            <w:rFonts w:ascii="Calibri" w:hAnsi="Calibri" w:cs="Calibri"/>
            <w:sz w:val="22"/>
            <w:szCs w:val="22"/>
            <w:lang w:val="en-US"/>
            <w:rPrChange w:id="429" w:author="Maita Schade" w:date="2020-11-25T17:17:00Z">
              <w:rPr>
                <w:rFonts w:ascii="Calibri" w:hAnsi="Calibri" w:cs="Calibri"/>
                <w:sz w:val="22"/>
                <w:szCs w:val="22"/>
              </w:rPr>
            </w:rPrChange>
          </w:rPr>
          <w:t>he ZLEV incentive mechanism</w:t>
        </w:r>
      </w:ins>
      <w:ins w:id="430" w:author="Maita Schade" w:date="2020-11-25T17:21:00Z">
        <w:r w:rsidR="00AE3022">
          <w:rPr>
            <w:rFonts w:ascii="Calibri" w:hAnsi="Calibri" w:cs="Calibri"/>
            <w:sz w:val="22"/>
            <w:szCs w:val="22"/>
            <w:lang w:val="en-US"/>
          </w:rPr>
          <w:t>—in particular for PHEV, which often have higher real emissions than their lab results—</w:t>
        </w:r>
      </w:ins>
      <w:ins w:id="431" w:author="Maita Schade" w:date="2020-11-25T17:17:00Z">
        <w:r w:rsidR="00AE3022" w:rsidRPr="00AE3022">
          <w:rPr>
            <w:rFonts w:ascii="Calibri" w:hAnsi="Calibri" w:cs="Calibri"/>
            <w:sz w:val="22"/>
            <w:szCs w:val="22"/>
            <w:lang w:val="en-US"/>
            <w:rPrChange w:id="432" w:author="Maita Schade" w:date="2020-11-25T17:17:00Z">
              <w:rPr>
                <w:rFonts w:ascii="Calibri" w:hAnsi="Calibri" w:cs="Calibri"/>
                <w:sz w:val="22"/>
                <w:szCs w:val="22"/>
              </w:rPr>
            </w:rPrChange>
          </w:rPr>
          <w:t xml:space="preserve">should be abandoned: </w:t>
        </w:r>
      </w:ins>
      <w:ins w:id="433" w:author="Maita Schade" w:date="2020-11-25T17:27:00Z">
        <w:r>
          <w:rPr>
            <w:rFonts w:ascii="Calibri" w:hAnsi="Calibri" w:cs="Calibri"/>
            <w:sz w:val="22"/>
            <w:szCs w:val="22"/>
            <w:lang w:val="en-US"/>
          </w:rPr>
          <w:t>w</w:t>
        </w:r>
      </w:ins>
      <w:ins w:id="434" w:author="Maita Schade" w:date="2020-11-25T17:17:00Z">
        <w:r w:rsidR="00AE3022" w:rsidRPr="00AE3022">
          <w:rPr>
            <w:rFonts w:ascii="Calibri" w:hAnsi="Calibri" w:cs="Calibri"/>
            <w:sz w:val="22"/>
            <w:szCs w:val="22"/>
            <w:lang w:val="en-US"/>
            <w:rPrChange w:id="435" w:author="Maita Schade" w:date="2020-11-25T17:17:00Z">
              <w:rPr>
                <w:rFonts w:ascii="Calibri" w:hAnsi="Calibri" w:cs="Calibri"/>
                <w:sz w:val="22"/>
                <w:szCs w:val="22"/>
              </w:rPr>
            </w:rPrChange>
          </w:rPr>
          <w:t>ith electric vehicles becoming competitive on their own, such mechanisms may eventually slow down rather than accelerate market uptake.</w:t>
        </w:r>
      </w:ins>
    </w:p>
    <w:p w14:paraId="5B2F043F" w14:textId="77777777" w:rsidR="00AE3022" w:rsidRPr="00AE3022" w:rsidRDefault="00AE3022" w:rsidP="00AE3022">
      <w:pPr>
        <w:pStyle w:val="paragraph"/>
        <w:spacing w:before="0" w:beforeAutospacing="0" w:after="0" w:afterAutospacing="0"/>
        <w:textAlignment w:val="baseline"/>
        <w:rPr>
          <w:rFonts w:ascii="Calibri" w:hAnsi="Calibri" w:cs="Calibri"/>
          <w:sz w:val="22"/>
          <w:szCs w:val="22"/>
          <w:lang w:val="en-US"/>
          <w:rPrChange w:id="436" w:author="Maita Schade" w:date="2020-11-25T17:17:00Z">
            <w:rPr>
              <w:rFonts w:ascii="Calibri" w:hAnsi="Calibri" w:cs="Calibri"/>
              <w:sz w:val="22"/>
              <w:szCs w:val="22"/>
              <w:lang w:val="en-US"/>
            </w:rPr>
          </w:rPrChange>
        </w:rPr>
        <w:pPrChange w:id="437" w:author="Maita Schade" w:date="2020-11-25T17:17:00Z">
          <w:pPr>
            <w:pStyle w:val="paragraph"/>
            <w:numPr>
              <w:ilvl w:val="1"/>
              <w:numId w:val="20"/>
            </w:numPr>
            <w:spacing w:before="0" w:beforeAutospacing="0" w:after="0" w:afterAutospacing="0"/>
            <w:ind w:left="1440" w:hanging="360"/>
            <w:textAlignment w:val="baseline"/>
          </w:pPr>
        </w:pPrChange>
      </w:pPr>
    </w:p>
    <w:p w14:paraId="65CABB3E" w14:textId="33C3B018" w:rsidR="009B3782" w:rsidDel="005834A4" w:rsidRDefault="009B3782" w:rsidP="009B3782">
      <w:pPr>
        <w:pStyle w:val="paragraph"/>
        <w:numPr>
          <w:ilvl w:val="0"/>
          <w:numId w:val="20"/>
        </w:numPr>
        <w:spacing w:before="0" w:beforeAutospacing="0" w:after="0" w:afterAutospacing="0"/>
        <w:textAlignment w:val="baseline"/>
        <w:rPr>
          <w:del w:id="438" w:author="Maita Schade" w:date="2020-11-25T16:57:00Z"/>
          <w:rFonts w:ascii="Calibri" w:hAnsi="Calibri" w:cs="Calibri"/>
          <w:sz w:val="22"/>
          <w:szCs w:val="22"/>
          <w:lang w:val="en-US"/>
        </w:rPr>
      </w:pPr>
      <w:commentRangeStart w:id="439"/>
      <w:del w:id="440" w:author="Maita Schade" w:date="2020-11-25T16:57:00Z">
        <w:r w:rsidRPr="009B3782" w:rsidDel="005834A4">
          <w:rPr>
            <w:rStyle w:val="normaltextrun"/>
            <w:rFonts w:ascii="Calibri" w:hAnsi="Calibri" w:cs="Calibri"/>
            <w:sz w:val="22"/>
            <w:szCs w:val="22"/>
            <w:lang w:val="en-GB"/>
          </w:rPr>
          <w:delText xml:space="preserve">Backstop limit value </w:delText>
        </w:r>
      </w:del>
      <w:ins w:id="441" w:author="Günter Hörmandinger" w:date="2020-11-25T10:32:00Z">
        <w:del w:id="442" w:author="Maita Schade" w:date="2020-11-25T16:57:00Z">
          <w:r w:rsidR="00146719" w:rsidDel="005834A4">
            <w:rPr>
              <w:rStyle w:val="normaltextrun"/>
              <w:rFonts w:ascii="Calibri" w:hAnsi="Calibri" w:cs="Calibri"/>
              <w:sz w:val="22"/>
              <w:szCs w:val="22"/>
              <w:lang w:val="en-GB"/>
            </w:rPr>
            <w:delText xml:space="preserve">LV </w:delText>
          </w:r>
        </w:del>
      </w:ins>
      <w:del w:id="443" w:author="Maita Schade" w:date="2020-11-25T16:57:00Z">
        <w:r w:rsidRPr="009B3782" w:rsidDel="005834A4">
          <w:rPr>
            <w:rStyle w:val="normaltextrun"/>
            <w:rFonts w:ascii="Calibri" w:hAnsi="Calibri" w:cs="Calibri"/>
            <w:sz w:val="22"/>
            <w:szCs w:val="22"/>
            <w:lang w:val="en-GB"/>
          </w:rPr>
          <w:delText>function </w:delText>
        </w:r>
      </w:del>
      <w:ins w:id="444" w:author="Günter Hörmandinger" w:date="2020-11-25T09:26:00Z">
        <w:del w:id="445" w:author="Maita Schade" w:date="2020-11-25T16:57:00Z">
          <w:r w:rsidR="006D43E8" w:rsidDel="005834A4">
            <w:rPr>
              <w:rStyle w:val="normaltextrun"/>
              <w:rFonts w:ascii="Calibri" w:hAnsi="Calibri" w:cs="Calibri"/>
              <w:sz w:val="22"/>
              <w:szCs w:val="22"/>
              <w:lang w:val="en-GB"/>
            </w:rPr>
            <w:delText xml:space="preserve">curve </w:delText>
          </w:r>
        </w:del>
      </w:ins>
      <w:del w:id="446" w:author="Maita Schade" w:date="2020-11-25T16:57:00Z">
        <w:r w:rsidRPr="009B3782" w:rsidDel="005834A4">
          <w:rPr>
            <w:rStyle w:val="normaltextrun"/>
            <w:rFonts w:ascii="Calibri" w:hAnsi="Calibri" w:cs="Calibri"/>
            <w:sz w:val="22"/>
            <w:szCs w:val="22"/>
            <w:lang w:val="en-GB"/>
          </w:rPr>
          <w:delText xml:space="preserve">(parallel </w:delText>
        </w:r>
      </w:del>
      <w:ins w:id="447" w:author="Günter Hörmandinger" w:date="2020-11-25T09:25:00Z">
        <w:del w:id="448" w:author="Maita Schade" w:date="2020-11-25T16:57:00Z">
          <w:r w:rsidR="006D43E8" w:rsidDel="005834A4">
            <w:rPr>
              <w:rStyle w:val="normaltextrun"/>
              <w:rFonts w:ascii="Calibri" w:hAnsi="Calibri" w:cs="Calibri"/>
              <w:sz w:val="22"/>
              <w:szCs w:val="22"/>
              <w:lang w:val="en-GB"/>
            </w:rPr>
            <w:delText xml:space="preserve">related </w:delText>
          </w:r>
        </w:del>
      </w:ins>
      <w:del w:id="449" w:author="Maita Schade" w:date="2020-11-25T16:57:00Z">
        <w:r w:rsidRPr="009B3782" w:rsidDel="005834A4">
          <w:rPr>
            <w:rStyle w:val="normaltextrun"/>
            <w:rFonts w:ascii="Calibri" w:hAnsi="Calibri" w:cs="Calibri"/>
            <w:sz w:val="22"/>
            <w:szCs w:val="22"/>
            <w:lang w:val="en-GB"/>
          </w:rPr>
          <w:delText xml:space="preserve">to </w:delText>
        </w:r>
      </w:del>
      <w:ins w:id="450" w:author="Günter Hörmandinger" w:date="2020-11-25T09:26:00Z">
        <w:del w:id="451" w:author="Maita Schade" w:date="2020-11-25T16:57:00Z">
          <w:r w:rsidR="006D43E8" w:rsidDel="005834A4">
            <w:rPr>
              <w:rStyle w:val="normaltextrun"/>
              <w:rFonts w:ascii="Calibri" w:hAnsi="Calibri" w:cs="Calibri"/>
              <w:sz w:val="22"/>
              <w:szCs w:val="22"/>
              <w:lang w:val="en-GB"/>
            </w:rPr>
            <w:delText xml:space="preserve">the </w:delText>
          </w:r>
        </w:del>
      </w:ins>
      <w:del w:id="452" w:author="Maita Schade" w:date="2020-11-25T16:57:00Z">
        <w:r w:rsidRPr="009B3782" w:rsidDel="005834A4">
          <w:rPr>
            <w:rStyle w:val="normaltextrun"/>
            <w:rFonts w:ascii="Calibri" w:hAnsi="Calibri" w:cs="Calibri"/>
            <w:sz w:val="22"/>
            <w:szCs w:val="22"/>
            <w:lang w:val="en-GB"/>
          </w:rPr>
          <w:delText xml:space="preserve">existing limit value curve or based on separate LV function derived from </w:delText>
        </w:r>
      </w:del>
      <w:ins w:id="453" w:author="Günter Hörmandinger" w:date="2020-11-25T09:26:00Z">
        <w:del w:id="454" w:author="Maita Schade" w:date="2020-11-25T16:57:00Z">
          <w:r w:rsidR="006D43E8" w:rsidDel="005834A4">
            <w:rPr>
              <w:rStyle w:val="normaltextrun"/>
              <w:rFonts w:ascii="Calibri" w:hAnsi="Calibri" w:cs="Calibri"/>
              <w:sz w:val="22"/>
              <w:szCs w:val="22"/>
              <w:lang w:val="en-GB"/>
            </w:rPr>
            <w:delText xml:space="preserve">one but applying to </w:delText>
          </w:r>
        </w:del>
      </w:ins>
      <w:del w:id="455" w:author="Maita Schade" w:date="2020-11-25T16:57:00Z">
        <w:r w:rsidRPr="009B3782" w:rsidDel="005834A4">
          <w:rPr>
            <w:rStyle w:val="normaltextrun"/>
            <w:rFonts w:ascii="Calibri" w:hAnsi="Calibri" w:cs="Calibri"/>
            <w:sz w:val="22"/>
            <w:szCs w:val="22"/>
            <w:lang w:val="en-GB"/>
          </w:rPr>
          <w:delText>combustion engine cars only)</w:delText>
        </w:r>
        <w:r w:rsidRPr="009B3782" w:rsidDel="005834A4">
          <w:rPr>
            <w:rStyle w:val="eop"/>
            <w:rFonts w:ascii="Calibri" w:hAnsi="Calibri" w:cs="Calibri"/>
            <w:sz w:val="22"/>
            <w:szCs w:val="22"/>
            <w:lang w:val="en-US"/>
          </w:rPr>
          <w:delText> </w:delText>
        </w:r>
        <w:commentRangeEnd w:id="439"/>
        <w:r w:rsidR="00A76591" w:rsidDel="005834A4">
          <w:rPr>
            <w:rStyle w:val="CommentReference"/>
            <w:rFonts w:asciiTheme="minorHAnsi" w:eastAsiaTheme="minorHAnsi" w:hAnsiTheme="minorHAnsi" w:cstheme="minorBidi"/>
            <w:lang w:eastAsia="en-US"/>
          </w:rPr>
          <w:commentReference w:id="439"/>
        </w:r>
      </w:del>
    </w:p>
    <w:p w14:paraId="793D972C" w14:textId="13E02E05" w:rsidR="00D259A7" w:rsidRPr="00D259A7" w:rsidDel="005834A4" w:rsidRDefault="009B3782" w:rsidP="002848C2">
      <w:pPr>
        <w:pStyle w:val="paragraph"/>
        <w:numPr>
          <w:ilvl w:val="0"/>
          <w:numId w:val="8"/>
        </w:numPr>
        <w:spacing w:before="0" w:beforeAutospacing="0" w:after="0" w:afterAutospacing="0"/>
        <w:ind w:left="1080" w:firstLine="0"/>
        <w:textAlignment w:val="baseline"/>
        <w:rPr>
          <w:ins w:id="456" w:author="Günter Hörmandinger" w:date="2020-11-25T09:27:00Z"/>
          <w:del w:id="457" w:author="Maita Schade" w:date="2020-11-25T16:57:00Z"/>
          <w:rStyle w:val="normaltextrun"/>
          <w:rFonts w:ascii="Calibri" w:hAnsi="Calibri" w:cs="Calibri"/>
          <w:sz w:val="22"/>
          <w:szCs w:val="22"/>
          <w:lang w:val="en-US"/>
          <w:rPrChange w:id="458" w:author="Günter Hörmandinger" w:date="2020-11-25T09:27:00Z">
            <w:rPr>
              <w:ins w:id="459" w:author="Günter Hörmandinger" w:date="2020-11-25T09:27:00Z"/>
              <w:del w:id="460" w:author="Maita Schade" w:date="2020-11-25T16:57:00Z"/>
              <w:rStyle w:val="normaltextrun"/>
              <w:rFonts w:ascii="Calibri" w:hAnsi="Calibri" w:cs="Calibri"/>
              <w:sz w:val="22"/>
              <w:szCs w:val="22"/>
              <w:lang w:val="en-GB"/>
            </w:rPr>
          </w:rPrChange>
        </w:rPr>
      </w:pPr>
      <w:del w:id="461" w:author="Maita Schade" w:date="2020-11-25T16:57:00Z">
        <w:r w:rsidRPr="009B3782" w:rsidDel="005834A4">
          <w:rPr>
            <w:rStyle w:val="normaltextrun"/>
            <w:rFonts w:ascii="Calibri" w:hAnsi="Calibri" w:cs="Calibri"/>
            <w:sz w:val="22"/>
            <w:szCs w:val="22"/>
            <w:lang w:val="en-GB"/>
          </w:rPr>
          <w:delText xml:space="preserve">The advantage of this approach is that it requires no departure from the </w:delText>
        </w:r>
      </w:del>
      <w:ins w:id="462" w:author="Günter Hörmandinger" w:date="2020-11-25T09:27:00Z">
        <w:del w:id="463" w:author="Maita Schade" w:date="2020-11-25T16:57:00Z">
          <w:r w:rsidR="006D43E8" w:rsidDel="005834A4">
            <w:rPr>
              <w:rStyle w:val="normaltextrun"/>
              <w:rFonts w:ascii="Calibri" w:hAnsi="Calibri" w:cs="Calibri"/>
              <w:sz w:val="22"/>
              <w:szCs w:val="22"/>
              <w:lang w:val="en-GB"/>
            </w:rPr>
            <w:delText xml:space="preserve">established format </w:delText>
          </w:r>
          <w:r w:rsidR="00D259A7" w:rsidDel="005834A4">
            <w:rPr>
              <w:rStyle w:val="normaltextrun"/>
              <w:rFonts w:ascii="Calibri" w:hAnsi="Calibri" w:cs="Calibri"/>
              <w:sz w:val="22"/>
              <w:szCs w:val="22"/>
              <w:lang w:val="en-GB"/>
            </w:rPr>
            <w:delText xml:space="preserve">of </w:delText>
          </w:r>
        </w:del>
      </w:ins>
      <w:ins w:id="464" w:author="Günter Hörmandinger" w:date="2020-11-25T10:32:00Z">
        <w:del w:id="465" w:author="Maita Schade" w:date="2020-11-25T16:57:00Z">
          <w:r w:rsidR="00A71C2D" w:rsidDel="005834A4">
            <w:rPr>
              <w:rStyle w:val="normaltextrun"/>
              <w:rFonts w:ascii="Calibri" w:hAnsi="Calibri" w:cs="Calibri"/>
              <w:sz w:val="22"/>
              <w:szCs w:val="22"/>
              <w:lang w:val="en-GB"/>
            </w:rPr>
            <w:delText>a</w:delText>
          </w:r>
        </w:del>
      </w:ins>
      <w:ins w:id="466" w:author="Carl-Friedrich Elmer" w:date="2020-11-25T11:30:00Z">
        <w:del w:id="467" w:author="Maita Schade" w:date="2020-11-25T16:57:00Z">
          <w:r w:rsidR="00BC10D8" w:rsidDel="005834A4">
            <w:rPr>
              <w:rStyle w:val="normaltextrun"/>
              <w:rFonts w:ascii="Calibri" w:hAnsi="Calibri" w:cs="Calibri"/>
              <w:sz w:val="22"/>
              <w:szCs w:val="22"/>
              <w:lang w:val="en-GB"/>
            </w:rPr>
            <w:delText xml:space="preserve"> </w:delText>
          </w:r>
        </w:del>
      </w:ins>
      <w:del w:id="468" w:author="Maita Schade" w:date="2020-11-25T16:57:00Z">
        <w:r w:rsidRPr="009B3782" w:rsidDel="005834A4">
          <w:rPr>
            <w:rStyle w:val="normaltextrun"/>
            <w:rFonts w:ascii="Calibri" w:hAnsi="Calibri" w:cs="Calibri"/>
            <w:sz w:val="22"/>
            <w:szCs w:val="22"/>
            <w:lang w:val="en-GB"/>
          </w:rPr>
          <w:delText xml:space="preserve">already negotiated existing limit value </w:delText>
        </w:r>
      </w:del>
      <w:ins w:id="469" w:author="Günter Hörmandinger" w:date="2020-11-25T10:32:00Z">
        <w:del w:id="470" w:author="Maita Schade" w:date="2020-11-25T16:57:00Z">
          <w:r w:rsidR="00A71C2D" w:rsidDel="005834A4">
            <w:rPr>
              <w:rStyle w:val="normaltextrun"/>
              <w:rFonts w:ascii="Calibri" w:hAnsi="Calibri" w:cs="Calibri"/>
              <w:sz w:val="22"/>
              <w:szCs w:val="22"/>
              <w:lang w:val="en-GB"/>
            </w:rPr>
            <w:delText xml:space="preserve">LV </w:delText>
          </w:r>
        </w:del>
      </w:ins>
      <w:del w:id="471" w:author="Maita Schade" w:date="2020-11-25T16:57:00Z">
        <w:r w:rsidRPr="009B3782" w:rsidDel="005834A4">
          <w:rPr>
            <w:rStyle w:val="normaltextrun"/>
            <w:rFonts w:ascii="Calibri" w:hAnsi="Calibri" w:cs="Calibri"/>
            <w:sz w:val="22"/>
            <w:szCs w:val="22"/>
            <w:lang w:val="en-GB"/>
          </w:rPr>
          <w:delText>curve.</w:delText>
        </w:r>
        <w:r w:rsidDel="005834A4">
          <w:rPr>
            <w:rStyle w:val="normaltextrun"/>
            <w:rFonts w:ascii="Calibri" w:hAnsi="Calibri" w:cs="Calibri"/>
            <w:sz w:val="22"/>
            <w:szCs w:val="22"/>
            <w:lang w:val="en-GB"/>
          </w:rPr>
          <w:delText xml:space="preserve"> Q</w:delText>
        </w:r>
        <w:r w:rsidRPr="009B3782" w:rsidDel="005834A4">
          <w:rPr>
            <w:rStyle w:val="normaltextrun"/>
            <w:rFonts w:ascii="Calibri" w:hAnsi="Calibri" w:cs="Calibri"/>
            <w:sz w:val="22"/>
            <w:szCs w:val="22"/>
            <w:lang w:val="en-GB"/>
          </w:rPr>
          <w:delText xml:space="preserve">uestions </w:delText>
        </w:r>
        <w:r w:rsidR="00D04019" w:rsidDel="005834A4">
          <w:rPr>
            <w:rStyle w:val="normaltextrun"/>
            <w:rFonts w:ascii="Calibri" w:hAnsi="Calibri" w:cs="Calibri"/>
            <w:sz w:val="22"/>
            <w:szCs w:val="22"/>
            <w:lang w:val="en-GB"/>
          </w:rPr>
          <w:delText xml:space="preserve">remain </w:delText>
        </w:r>
        <w:r w:rsidRPr="009B3782" w:rsidDel="005834A4">
          <w:rPr>
            <w:rStyle w:val="normaltextrun"/>
            <w:rFonts w:ascii="Calibri" w:hAnsi="Calibri" w:cs="Calibri"/>
            <w:sz w:val="22"/>
            <w:szCs w:val="22"/>
            <w:lang w:val="en-GB"/>
          </w:rPr>
          <w:delText>regarding absolute or relative distance</w:delText>
        </w:r>
        <w:r w:rsidR="00D04019" w:rsidDel="005834A4">
          <w:rPr>
            <w:rStyle w:val="normaltextrun"/>
            <w:rFonts w:ascii="Calibri" w:hAnsi="Calibri" w:cs="Calibri"/>
            <w:sz w:val="22"/>
            <w:szCs w:val="22"/>
            <w:lang w:val="en-GB"/>
          </w:rPr>
          <w:delText>s</w:delText>
        </w:r>
        <w:r w:rsidRPr="009B3782" w:rsidDel="005834A4">
          <w:rPr>
            <w:rStyle w:val="normaltextrun"/>
            <w:rFonts w:ascii="Calibri" w:hAnsi="Calibri" w:cs="Calibri"/>
            <w:sz w:val="22"/>
            <w:szCs w:val="22"/>
            <w:lang w:val="en-GB"/>
          </w:rPr>
          <w:delText xml:space="preserve"> to </w:delText>
        </w:r>
        <w:r w:rsidDel="005834A4">
          <w:rPr>
            <w:rStyle w:val="normaltextrun"/>
            <w:rFonts w:ascii="Calibri" w:hAnsi="Calibri" w:cs="Calibri"/>
            <w:sz w:val="22"/>
            <w:szCs w:val="22"/>
            <w:lang w:val="en-GB"/>
          </w:rPr>
          <w:delText xml:space="preserve">the </w:delText>
        </w:r>
        <w:r w:rsidRPr="009B3782" w:rsidDel="005834A4">
          <w:rPr>
            <w:rStyle w:val="normaltextrun"/>
            <w:rFonts w:ascii="Calibri" w:hAnsi="Calibri" w:cs="Calibri"/>
            <w:sz w:val="22"/>
            <w:szCs w:val="22"/>
            <w:lang w:val="en-GB"/>
          </w:rPr>
          <w:delText>limit value curve</w:delText>
        </w:r>
        <w:r w:rsidDel="005834A4">
          <w:rPr>
            <w:rStyle w:val="normaltextrun"/>
            <w:rFonts w:ascii="Calibri" w:hAnsi="Calibri" w:cs="Calibri"/>
            <w:sz w:val="22"/>
            <w:szCs w:val="22"/>
            <w:lang w:val="en-GB"/>
          </w:rPr>
          <w:delText>,</w:delText>
        </w:r>
        <w:r w:rsidRPr="009B3782" w:rsidDel="005834A4">
          <w:rPr>
            <w:rStyle w:val="normaltextrun"/>
            <w:rFonts w:ascii="Calibri" w:hAnsi="Calibri" w:cs="Calibri"/>
            <w:sz w:val="22"/>
            <w:szCs w:val="22"/>
            <w:lang w:val="en-GB"/>
          </w:rPr>
          <w:delText xml:space="preserve"> and </w:delText>
        </w:r>
        <w:r w:rsidDel="005834A4">
          <w:rPr>
            <w:rStyle w:val="normaltextrun"/>
            <w:rFonts w:ascii="Calibri" w:hAnsi="Calibri" w:cs="Calibri"/>
            <w:sz w:val="22"/>
            <w:szCs w:val="22"/>
            <w:lang w:val="en-GB"/>
          </w:rPr>
          <w:delText xml:space="preserve">the </w:delText>
        </w:r>
        <w:r w:rsidRPr="009B3782" w:rsidDel="005834A4">
          <w:rPr>
            <w:rStyle w:val="normaltextrun"/>
            <w:rFonts w:ascii="Calibri" w:hAnsi="Calibri" w:cs="Calibri"/>
            <w:sz w:val="22"/>
            <w:szCs w:val="22"/>
            <w:lang w:val="en-GB"/>
          </w:rPr>
          <w:delText>distributional impacts</w:delText>
        </w:r>
      </w:del>
    </w:p>
    <w:p w14:paraId="241D1AD1" w14:textId="13E42DD5" w:rsidR="00D259A7" w:rsidRPr="00D259A7" w:rsidDel="005834A4" w:rsidRDefault="00D259A7" w:rsidP="002848C2">
      <w:pPr>
        <w:pStyle w:val="paragraph"/>
        <w:numPr>
          <w:ilvl w:val="0"/>
          <w:numId w:val="8"/>
        </w:numPr>
        <w:spacing w:before="0" w:beforeAutospacing="0" w:after="0" w:afterAutospacing="0"/>
        <w:ind w:left="1080" w:firstLine="0"/>
        <w:textAlignment w:val="baseline"/>
        <w:rPr>
          <w:ins w:id="472" w:author="Günter Hörmandinger" w:date="2020-11-25T09:28:00Z"/>
          <w:del w:id="473" w:author="Maita Schade" w:date="2020-11-25T16:57:00Z"/>
          <w:rStyle w:val="normaltextrun"/>
          <w:rFonts w:ascii="Calibri" w:hAnsi="Calibri" w:cs="Calibri"/>
          <w:sz w:val="22"/>
          <w:szCs w:val="22"/>
          <w:lang w:val="en-US"/>
          <w:rPrChange w:id="474" w:author="Günter Hörmandinger" w:date="2020-11-25T09:28:00Z">
            <w:rPr>
              <w:ins w:id="475" w:author="Günter Hörmandinger" w:date="2020-11-25T09:28:00Z"/>
              <w:del w:id="476" w:author="Maita Schade" w:date="2020-11-25T16:57:00Z"/>
              <w:rStyle w:val="normaltextrun"/>
              <w:rFonts w:ascii="Calibri" w:hAnsi="Calibri" w:cs="Calibri"/>
              <w:sz w:val="22"/>
              <w:szCs w:val="22"/>
              <w:lang w:val="en-GB"/>
            </w:rPr>
          </w:rPrChange>
        </w:rPr>
      </w:pPr>
      <w:ins w:id="477" w:author="Günter Hörmandinger" w:date="2020-11-25T09:27:00Z">
        <w:del w:id="478" w:author="Maita Schade" w:date="2020-11-25T16:57:00Z">
          <w:r w:rsidDel="005834A4">
            <w:rPr>
              <w:rStyle w:val="normaltextrun"/>
              <w:rFonts w:ascii="Calibri" w:hAnsi="Calibri" w:cs="Calibri"/>
              <w:sz w:val="22"/>
              <w:szCs w:val="22"/>
              <w:lang w:val="en-GB"/>
            </w:rPr>
            <w:delText xml:space="preserve">The curve could be </w:delText>
          </w:r>
        </w:del>
      </w:ins>
      <w:ins w:id="479" w:author="Günter Hörmandinger" w:date="2020-11-25T09:28:00Z">
        <w:del w:id="480" w:author="Maita Schade" w:date="2020-11-25T16:57:00Z">
          <w:r w:rsidDel="005834A4">
            <w:rPr>
              <w:rStyle w:val="normaltextrun"/>
              <w:rFonts w:ascii="Calibri" w:hAnsi="Calibri" w:cs="Calibri"/>
              <w:sz w:val="22"/>
              <w:szCs w:val="22"/>
              <w:lang w:val="en-GB"/>
            </w:rPr>
            <w:delText>determined in different ways, for example</w:delText>
          </w:r>
        </w:del>
      </w:ins>
    </w:p>
    <w:p w14:paraId="4186AB1D" w14:textId="10A819E7" w:rsidR="009B3782" w:rsidRPr="00D259A7" w:rsidDel="005834A4" w:rsidRDefault="00D259A7" w:rsidP="00D259A7">
      <w:pPr>
        <w:pStyle w:val="paragraph"/>
        <w:numPr>
          <w:ilvl w:val="2"/>
          <w:numId w:val="8"/>
        </w:numPr>
        <w:spacing w:before="0" w:beforeAutospacing="0" w:after="0" w:afterAutospacing="0"/>
        <w:textAlignment w:val="baseline"/>
        <w:rPr>
          <w:ins w:id="481" w:author="Günter Hörmandinger" w:date="2020-11-25T09:29:00Z"/>
          <w:del w:id="482" w:author="Maita Schade" w:date="2020-11-25T16:57:00Z"/>
          <w:rStyle w:val="normaltextrun"/>
          <w:rFonts w:ascii="Calibri" w:hAnsi="Calibri" w:cs="Calibri"/>
          <w:sz w:val="22"/>
          <w:szCs w:val="22"/>
          <w:lang w:val="en-US"/>
          <w:rPrChange w:id="483" w:author="Günter Hörmandinger" w:date="2020-11-25T09:29:00Z">
            <w:rPr>
              <w:ins w:id="484" w:author="Günter Hörmandinger" w:date="2020-11-25T09:29:00Z"/>
              <w:del w:id="485" w:author="Maita Schade" w:date="2020-11-25T16:57:00Z"/>
              <w:rStyle w:val="normaltextrun"/>
              <w:rFonts w:ascii="Calibri" w:hAnsi="Calibri" w:cs="Calibri"/>
              <w:sz w:val="22"/>
              <w:szCs w:val="22"/>
              <w:lang w:val="en-GB"/>
            </w:rPr>
          </w:rPrChange>
        </w:rPr>
      </w:pPr>
      <w:ins w:id="486" w:author="Günter Hörmandinger" w:date="2020-11-25T09:29:00Z">
        <w:del w:id="487" w:author="Maita Schade" w:date="2020-11-25T16:57:00Z">
          <w:r w:rsidDel="005834A4">
            <w:rPr>
              <w:rStyle w:val="normaltextrun"/>
              <w:rFonts w:ascii="Calibri" w:hAnsi="Calibri" w:cs="Calibri"/>
              <w:sz w:val="22"/>
              <w:szCs w:val="22"/>
              <w:lang w:val="en-GB"/>
            </w:rPr>
            <w:delText>Multiplier applied to the existing LV curve, such that the 2021 average value for combustion cars is met</w:delText>
          </w:r>
        </w:del>
      </w:ins>
      <w:ins w:id="488" w:author="Günter Hörmandinger" w:date="2020-11-25T09:30:00Z">
        <w:del w:id="489" w:author="Maita Schade" w:date="2020-11-25T16:57:00Z">
          <w:r w:rsidDel="005834A4">
            <w:rPr>
              <w:rStyle w:val="normaltextrun"/>
              <w:rFonts w:ascii="Calibri" w:hAnsi="Calibri" w:cs="Calibri"/>
              <w:sz w:val="22"/>
              <w:szCs w:val="22"/>
              <w:lang w:val="en-GB"/>
            </w:rPr>
            <w:delText>.</w:delText>
          </w:r>
        </w:del>
      </w:ins>
      <w:del w:id="490" w:author="Maita Schade" w:date="2020-11-25T16:57:00Z">
        <w:r w:rsidR="00D04019" w:rsidDel="005834A4">
          <w:rPr>
            <w:rStyle w:val="normaltextrun"/>
            <w:rFonts w:ascii="Calibri" w:hAnsi="Calibri" w:cs="Calibri"/>
            <w:sz w:val="22"/>
            <w:szCs w:val="22"/>
            <w:lang w:val="en-GB"/>
          </w:rPr>
          <w:delText>.</w:delText>
        </w:r>
      </w:del>
    </w:p>
    <w:p w14:paraId="78052DD1" w14:textId="3B090444" w:rsidR="00D259A7" w:rsidRPr="00D259A7" w:rsidDel="005834A4" w:rsidRDefault="00D259A7" w:rsidP="00D259A7">
      <w:pPr>
        <w:pStyle w:val="paragraph"/>
        <w:numPr>
          <w:ilvl w:val="2"/>
          <w:numId w:val="8"/>
        </w:numPr>
        <w:spacing w:before="0" w:beforeAutospacing="0" w:after="0" w:afterAutospacing="0"/>
        <w:textAlignment w:val="baseline"/>
        <w:rPr>
          <w:ins w:id="491" w:author="Günter Hörmandinger" w:date="2020-11-25T09:30:00Z"/>
          <w:del w:id="492" w:author="Maita Schade" w:date="2020-11-25T16:57:00Z"/>
          <w:rStyle w:val="normaltextrun"/>
          <w:rFonts w:ascii="Calibri" w:hAnsi="Calibri" w:cs="Calibri"/>
          <w:sz w:val="22"/>
          <w:szCs w:val="22"/>
          <w:lang w:val="en-US"/>
          <w:rPrChange w:id="493" w:author="Günter Hörmandinger" w:date="2020-11-25T09:30:00Z">
            <w:rPr>
              <w:ins w:id="494" w:author="Günter Hörmandinger" w:date="2020-11-25T09:30:00Z"/>
              <w:del w:id="495" w:author="Maita Schade" w:date="2020-11-25T16:57:00Z"/>
              <w:rStyle w:val="normaltextrun"/>
              <w:rFonts w:ascii="Calibri" w:hAnsi="Calibri" w:cs="Calibri"/>
              <w:sz w:val="22"/>
              <w:szCs w:val="22"/>
              <w:lang w:val="en-GB"/>
            </w:rPr>
          </w:rPrChange>
        </w:rPr>
      </w:pPr>
      <w:ins w:id="496" w:author="Günter Hörmandinger" w:date="2020-11-25T09:29:00Z">
        <w:del w:id="497" w:author="Maita Schade" w:date="2020-11-25T16:57:00Z">
          <w:r w:rsidDel="005834A4">
            <w:rPr>
              <w:rStyle w:val="normaltextrun"/>
              <w:rFonts w:ascii="Calibri" w:hAnsi="Calibri" w:cs="Calibri"/>
              <w:sz w:val="22"/>
              <w:szCs w:val="22"/>
              <w:lang w:val="en-GB"/>
            </w:rPr>
            <w:delText xml:space="preserve">Parallel shift of the existing LV curve, such that the </w:delText>
          </w:r>
        </w:del>
      </w:ins>
      <w:ins w:id="498" w:author="Günter Hörmandinger" w:date="2020-11-25T09:30:00Z">
        <w:del w:id="499" w:author="Maita Schade" w:date="2020-11-25T16:57:00Z">
          <w:r w:rsidDel="005834A4">
            <w:rPr>
              <w:rStyle w:val="normaltextrun"/>
              <w:rFonts w:ascii="Calibri" w:hAnsi="Calibri" w:cs="Calibri"/>
              <w:sz w:val="22"/>
              <w:szCs w:val="22"/>
              <w:lang w:val="en-GB"/>
            </w:rPr>
            <w:delText>2021 average value for combustion cars is met.</w:delText>
          </w:r>
        </w:del>
      </w:ins>
    </w:p>
    <w:p w14:paraId="5708AA0F" w14:textId="7FF40699" w:rsidR="00D259A7" w:rsidRPr="00D259A7" w:rsidDel="005834A4" w:rsidRDefault="00D259A7" w:rsidP="00D259A7">
      <w:pPr>
        <w:pStyle w:val="paragraph"/>
        <w:numPr>
          <w:ilvl w:val="2"/>
          <w:numId w:val="8"/>
        </w:numPr>
        <w:spacing w:before="0" w:beforeAutospacing="0" w:after="0" w:afterAutospacing="0"/>
        <w:textAlignment w:val="baseline"/>
        <w:rPr>
          <w:ins w:id="500" w:author="Günter Hörmandinger" w:date="2020-11-25T09:30:00Z"/>
          <w:del w:id="501" w:author="Maita Schade" w:date="2020-11-25T16:57:00Z"/>
          <w:rStyle w:val="normaltextrun"/>
          <w:rFonts w:ascii="Calibri" w:hAnsi="Calibri" w:cs="Calibri"/>
          <w:sz w:val="22"/>
          <w:szCs w:val="22"/>
          <w:lang w:val="en-US"/>
          <w:rPrChange w:id="502" w:author="Günter Hörmandinger" w:date="2020-11-25T09:30:00Z">
            <w:rPr>
              <w:ins w:id="503" w:author="Günter Hörmandinger" w:date="2020-11-25T09:30:00Z"/>
              <w:del w:id="504" w:author="Maita Schade" w:date="2020-11-25T16:57:00Z"/>
              <w:rStyle w:val="normaltextrun"/>
              <w:rFonts w:ascii="Calibri" w:hAnsi="Calibri" w:cs="Calibri"/>
              <w:sz w:val="22"/>
              <w:szCs w:val="22"/>
              <w:lang w:val="en-GB"/>
            </w:rPr>
          </w:rPrChange>
        </w:rPr>
      </w:pPr>
      <w:commentRangeStart w:id="505"/>
      <w:ins w:id="506" w:author="Günter Hörmandinger" w:date="2020-11-25T09:30:00Z">
        <w:del w:id="507" w:author="Maita Schade" w:date="2020-11-25T16:57:00Z">
          <w:r w:rsidDel="005834A4">
            <w:rPr>
              <w:rStyle w:val="normaltextrun"/>
              <w:rFonts w:ascii="Calibri" w:hAnsi="Calibri" w:cs="Calibri"/>
              <w:sz w:val="22"/>
              <w:szCs w:val="22"/>
              <w:lang w:val="en-GB"/>
            </w:rPr>
            <w:delText>Trend curve</w:delText>
          </w:r>
        </w:del>
      </w:ins>
      <w:commentRangeEnd w:id="505"/>
      <w:del w:id="508" w:author="Maita Schade" w:date="2020-11-25T16:57:00Z">
        <w:r w:rsidR="00BC10D8" w:rsidDel="005834A4">
          <w:rPr>
            <w:rStyle w:val="CommentReference"/>
            <w:rFonts w:asciiTheme="minorHAnsi" w:eastAsiaTheme="minorHAnsi" w:hAnsiTheme="minorHAnsi" w:cstheme="minorBidi"/>
            <w:lang w:eastAsia="en-US"/>
          </w:rPr>
          <w:commentReference w:id="505"/>
        </w:r>
      </w:del>
      <w:ins w:id="509" w:author="Günter Hörmandinger" w:date="2020-11-25T09:30:00Z">
        <w:del w:id="510" w:author="Maita Schade" w:date="2020-11-25T16:57:00Z">
          <w:r w:rsidDel="005834A4">
            <w:rPr>
              <w:rStyle w:val="normaltextrun"/>
              <w:rFonts w:ascii="Calibri" w:hAnsi="Calibri" w:cs="Calibri"/>
              <w:sz w:val="22"/>
              <w:szCs w:val="22"/>
              <w:lang w:val="en-GB"/>
            </w:rPr>
            <w:delText xml:space="preserve"> based on the combustion cars registered in 2021.</w:delText>
          </w:r>
        </w:del>
      </w:ins>
    </w:p>
    <w:p w14:paraId="2B695803" w14:textId="3C833A01" w:rsidR="00D259A7" w:rsidRPr="009B3782" w:rsidDel="005834A4" w:rsidRDefault="00D259A7">
      <w:pPr>
        <w:pStyle w:val="paragraph"/>
        <w:spacing w:before="0" w:beforeAutospacing="0" w:after="0" w:afterAutospacing="0"/>
        <w:ind w:left="1416"/>
        <w:textAlignment w:val="baseline"/>
        <w:rPr>
          <w:del w:id="511" w:author="Maita Schade" w:date="2020-11-25T16:57:00Z"/>
          <w:rFonts w:ascii="Calibri" w:hAnsi="Calibri" w:cs="Calibri"/>
          <w:sz w:val="22"/>
          <w:szCs w:val="22"/>
          <w:lang w:val="en-US"/>
        </w:rPr>
        <w:pPrChange w:id="512" w:author="Günter Hörmandinger" w:date="2020-11-25T09:30:00Z">
          <w:pPr>
            <w:pStyle w:val="paragraph"/>
            <w:numPr>
              <w:numId w:val="8"/>
            </w:numPr>
            <w:tabs>
              <w:tab w:val="num" w:pos="720"/>
            </w:tabs>
            <w:spacing w:before="0" w:beforeAutospacing="0" w:after="0" w:afterAutospacing="0"/>
            <w:ind w:left="1080" w:hanging="360"/>
            <w:textAlignment w:val="baseline"/>
          </w:pPr>
        </w:pPrChange>
      </w:pPr>
      <w:ins w:id="513" w:author="Günter Hörmandinger" w:date="2020-11-25T09:30:00Z">
        <w:del w:id="514" w:author="Maita Schade" w:date="2020-11-25T16:57:00Z">
          <w:r w:rsidDel="005834A4">
            <w:rPr>
              <w:rFonts w:ascii="Calibri" w:hAnsi="Calibri" w:cs="Calibri"/>
              <w:sz w:val="22"/>
              <w:szCs w:val="22"/>
              <w:lang w:val="en-US"/>
            </w:rPr>
            <w:delText xml:space="preserve">Each </w:delText>
          </w:r>
        </w:del>
      </w:ins>
      <w:ins w:id="515" w:author="Günter Hörmandinger" w:date="2020-11-25T09:31:00Z">
        <w:del w:id="516" w:author="Maita Schade" w:date="2020-11-25T16:57:00Z">
          <w:r w:rsidDel="005834A4">
            <w:rPr>
              <w:rFonts w:ascii="Calibri" w:hAnsi="Calibri" w:cs="Calibri"/>
              <w:sz w:val="22"/>
              <w:szCs w:val="22"/>
              <w:lang w:val="en-US"/>
            </w:rPr>
            <w:delText>variant has different distributional impacts which would have to be investigated in detail.</w:delText>
          </w:r>
        </w:del>
      </w:ins>
    </w:p>
    <w:p w14:paraId="17CB6CD3" w14:textId="1154FBBA" w:rsidR="00DB2B49" w:rsidDel="005834A4" w:rsidRDefault="00DB2B49">
      <w:pPr>
        <w:pStyle w:val="paragraph"/>
        <w:spacing w:before="0" w:beforeAutospacing="0" w:after="0" w:afterAutospacing="0"/>
        <w:textAlignment w:val="baseline"/>
        <w:rPr>
          <w:ins w:id="517" w:author="Günter Hörmandinger" w:date="2020-11-25T10:10:00Z"/>
          <w:del w:id="518" w:author="Maita Schade" w:date="2020-11-25T16:57:00Z"/>
          <w:rStyle w:val="eop"/>
          <w:rFonts w:ascii="Calibri" w:hAnsi="Calibri" w:cs="Calibri"/>
          <w:sz w:val="22"/>
          <w:szCs w:val="22"/>
          <w:lang w:val="en-US"/>
        </w:rPr>
      </w:pPr>
    </w:p>
    <w:p w14:paraId="22A2ECAA" w14:textId="7D27492F" w:rsidR="009B3782" w:rsidRDefault="006137B2">
      <w:pPr>
        <w:pStyle w:val="paragraph"/>
        <w:spacing w:before="0" w:beforeAutospacing="0" w:after="0" w:afterAutospacing="0"/>
        <w:textAlignment w:val="baseline"/>
        <w:rPr>
          <w:ins w:id="519" w:author="Maita Schade" w:date="2020-11-25T17:13:00Z"/>
          <w:rStyle w:val="eop"/>
          <w:rFonts w:ascii="Calibri" w:hAnsi="Calibri" w:cs="Calibri"/>
          <w:sz w:val="22"/>
          <w:szCs w:val="22"/>
          <w:lang w:val="en-US"/>
        </w:rPr>
      </w:pPr>
      <w:ins w:id="520" w:author="Günter Hörmandinger" w:date="2020-11-24T17:29:00Z">
        <w:r w:rsidRPr="006137B2">
          <w:rPr>
            <w:rStyle w:val="eop"/>
            <w:rFonts w:ascii="Calibri" w:hAnsi="Calibri" w:cs="Calibri"/>
            <w:sz w:val="22"/>
            <w:szCs w:val="22"/>
            <w:lang w:val="en-US"/>
            <w:rPrChange w:id="521" w:author="Günter Hörmandinger" w:date="2020-11-24T17:29:00Z">
              <w:rPr>
                <w:rStyle w:val="eop"/>
                <w:rFonts w:ascii="Calibri" w:eastAsiaTheme="majorEastAsia" w:hAnsi="Calibri" w:cs="Calibri"/>
                <w:color w:val="2F5496" w:themeColor="accent1" w:themeShade="BF"/>
                <w:sz w:val="22"/>
                <w:szCs w:val="22"/>
                <w:lang w:eastAsia="en-US"/>
              </w:rPr>
            </w:rPrChange>
          </w:rPr>
          <w:t>I</w:t>
        </w:r>
        <w:del w:id="522" w:author="Maita Schade" w:date="2020-11-25T17:13:00Z">
          <w:r w:rsidRPr="006137B2" w:rsidDel="000C72D9">
            <w:rPr>
              <w:rStyle w:val="eop"/>
              <w:rFonts w:ascii="Calibri" w:hAnsi="Calibri" w:cs="Calibri"/>
              <w:sz w:val="22"/>
              <w:szCs w:val="22"/>
              <w:lang w:val="en-US"/>
              <w:rPrChange w:id="523" w:author="Günter Hörmandinger" w:date="2020-11-24T17:29:00Z">
                <w:rPr>
                  <w:rStyle w:val="eop"/>
                  <w:rFonts w:ascii="Calibri" w:eastAsiaTheme="majorEastAsia" w:hAnsi="Calibri" w:cs="Calibri"/>
                  <w:color w:val="2F5496" w:themeColor="accent1" w:themeShade="BF"/>
                  <w:sz w:val="22"/>
                  <w:szCs w:val="22"/>
                  <w:lang w:eastAsia="en-US"/>
                </w:rPr>
              </w:rPrChange>
            </w:rPr>
            <w:delText>I</w:delText>
          </w:r>
        </w:del>
        <w:r w:rsidRPr="006137B2">
          <w:rPr>
            <w:rStyle w:val="eop"/>
            <w:rFonts w:ascii="Calibri" w:hAnsi="Calibri" w:cs="Calibri"/>
            <w:sz w:val="22"/>
            <w:szCs w:val="22"/>
            <w:lang w:val="en-US"/>
            <w:rPrChange w:id="524" w:author="Günter Hörmandinger" w:date="2020-11-24T17:29:00Z">
              <w:rPr>
                <w:rStyle w:val="eop"/>
                <w:rFonts w:ascii="Calibri" w:eastAsiaTheme="majorEastAsia" w:hAnsi="Calibri" w:cs="Calibri"/>
                <w:color w:val="2F5496" w:themeColor="accent1" w:themeShade="BF"/>
                <w:sz w:val="22"/>
                <w:szCs w:val="22"/>
                <w:lang w:eastAsia="en-US"/>
              </w:rPr>
            </w:rPrChange>
          </w:rPr>
          <w:t xml:space="preserve">I. </w:t>
        </w:r>
      </w:ins>
      <w:r w:rsidR="000872D3" w:rsidRPr="00922751">
        <w:rPr>
          <w:rStyle w:val="eop"/>
          <w:rFonts w:ascii="Calibri" w:hAnsi="Calibri" w:cs="Calibri"/>
          <w:sz w:val="22"/>
          <w:szCs w:val="22"/>
          <w:lang w:val="en-US"/>
          <w:rPrChange w:id="525" w:author="Maita Schade" w:date="2020-11-25T13:36:00Z">
            <w:rPr>
              <w:rFonts w:asciiTheme="majorHAnsi" w:eastAsiaTheme="majorEastAsia" w:hAnsiTheme="majorHAnsi" w:cstheme="majorBidi"/>
              <w:color w:val="2F5496" w:themeColor="accent1" w:themeShade="BF"/>
              <w:sz w:val="26"/>
              <w:szCs w:val="26"/>
              <w:lang w:val="en-US" w:eastAsia="en-US"/>
            </w:rPr>
          </w:rPrChange>
        </w:rPr>
        <w:t>Separate standards for fuels and vehicles</w:t>
      </w:r>
    </w:p>
    <w:p w14:paraId="672F8CE7" w14:textId="77777777" w:rsidR="000C72D9" w:rsidRPr="00922751" w:rsidRDefault="000C72D9">
      <w:pPr>
        <w:pStyle w:val="paragraph"/>
        <w:spacing w:before="0" w:beforeAutospacing="0" w:after="0" w:afterAutospacing="0"/>
        <w:textAlignment w:val="baseline"/>
        <w:rPr>
          <w:rStyle w:val="eop"/>
          <w:rFonts w:ascii="Calibri" w:hAnsi="Calibri" w:cs="Calibri"/>
          <w:sz w:val="22"/>
          <w:szCs w:val="22"/>
          <w:lang w:val="en-US"/>
          <w:rPrChange w:id="526" w:author="Maita Schade" w:date="2020-11-25T13:36:00Z">
            <w:rPr>
              <w:lang w:val="en-US"/>
            </w:rPr>
          </w:rPrChange>
        </w:rPr>
        <w:pPrChange w:id="527" w:author="Günter Hörmandinger" w:date="2020-11-24T17:28:00Z">
          <w:pPr>
            <w:pStyle w:val="Heading2"/>
          </w:pPr>
        </w:pPrChange>
      </w:pPr>
    </w:p>
    <w:p w14:paraId="6D5F80F8" w14:textId="097A3FA6" w:rsidR="000872D3" w:rsidDel="000C72D9" w:rsidRDefault="000872D3" w:rsidP="000C72D9">
      <w:pPr>
        <w:rPr>
          <w:del w:id="528" w:author="Maita Schade" w:date="2020-11-25T17:13:00Z"/>
          <w:lang w:val="en-US"/>
        </w:rPr>
      </w:pPr>
      <w:del w:id="529" w:author="Günter Hörmandinger" w:date="2020-11-25T10:56:00Z">
        <w:r w:rsidDel="00E43EBF">
          <w:rPr>
            <w:lang w:val="en-US"/>
          </w:rPr>
          <w:delText>As synthetic fuels come within reach of technological feasibility, s</w:delText>
        </w:r>
      </w:del>
      <w:ins w:id="530" w:author="Günter Hörmandinger" w:date="2020-11-25T10:56:00Z">
        <w:r w:rsidR="00E43EBF">
          <w:rPr>
            <w:lang w:val="en-US"/>
          </w:rPr>
          <w:t>S</w:t>
        </w:r>
      </w:ins>
      <w:r>
        <w:rPr>
          <w:lang w:val="en-US"/>
        </w:rPr>
        <w:t xml:space="preserve">ome stakeholders have called for the inclusion of fuel credits in emissions standards. We strongly </w:t>
      </w:r>
      <w:del w:id="531" w:author="Günter Hörmandinger" w:date="2020-11-25T10:56:00Z">
        <w:r w:rsidDel="00E43EBF">
          <w:rPr>
            <w:lang w:val="en-US"/>
          </w:rPr>
          <w:delText xml:space="preserve">believe that this does not serve the stated objective of the regulation, </w:delText>
        </w:r>
        <w:commentRangeStart w:id="532"/>
        <w:commentRangeStart w:id="533"/>
        <w:r w:rsidDel="00E43EBF">
          <w:rPr>
            <w:lang w:val="en-US"/>
          </w:rPr>
          <w:delText>a just and inclusive transition to climate neutrality</w:delText>
        </w:r>
        <w:commentRangeEnd w:id="532"/>
        <w:r w:rsidR="00F759E7" w:rsidDel="00E43EBF">
          <w:rPr>
            <w:rStyle w:val="CommentReference"/>
          </w:rPr>
          <w:commentReference w:id="532"/>
        </w:r>
      </w:del>
      <w:commentRangeEnd w:id="533"/>
      <w:r w:rsidR="00922751">
        <w:rPr>
          <w:rStyle w:val="CommentReference"/>
        </w:rPr>
        <w:commentReference w:id="533"/>
      </w:r>
      <w:del w:id="534" w:author="Günter Hörmandinger" w:date="2020-11-25T10:56:00Z">
        <w:r w:rsidDel="00E43EBF">
          <w:rPr>
            <w:lang w:val="en-US"/>
          </w:rPr>
          <w:delText>, and suggest a thorough and critical evaluation of any such inclusion</w:delText>
        </w:r>
      </w:del>
      <w:ins w:id="535" w:author="Günter Hörmandinger" w:date="2020-11-25T10:56:00Z">
        <w:r w:rsidR="00E43EBF">
          <w:rPr>
            <w:lang w:val="en-US"/>
          </w:rPr>
          <w:t>advise against this approach</w:t>
        </w:r>
      </w:ins>
      <w:ins w:id="536" w:author="Günter Hörmandinger" w:date="2020-11-25T10:57:00Z">
        <w:r w:rsidR="00E43EBF">
          <w:rPr>
            <w:lang w:val="en-US"/>
          </w:rPr>
          <w:t>, for the following reasons</w:t>
        </w:r>
      </w:ins>
      <w:ins w:id="537" w:author="Maita Schade" w:date="2020-11-25T17:13:00Z">
        <w:r w:rsidR="000C72D9">
          <w:rPr>
            <w:lang w:val="en-US"/>
          </w:rPr>
          <w:t>:</w:t>
        </w:r>
      </w:ins>
      <w:del w:id="538" w:author="Maita Schade" w:date="2020-11-25T17:13:00Z">
        <w:r w:rsidDel="000C72D9">
          <w:rPr>
            <w:lang w:val="en-US"/>
          </w:rPr>
          <w:delText>.</w:delText>
        </w:r>
      </w:del>
    </w:p>
    <w:p w14:paraId="31E86E77" w14:textId="77777777" w:rsidR="000C72D9" w:rsidRDefault="000C72D9" w:rsidP="000872D3">
      <w:pPr>
        <w:rPr>
          <w:ins w:id="539" w:author="Maita Schade" w:date="2020-11-25T17:13:00Z"/>
          <w:lang w:val="en-US"/>
        </w:rPr>
      </w:pPr>
    </w:p>
    <w:p w14:paraId="34AB2233" w14:textId="1D533ED6" w:rsidR="000872D3" w:rsidDel="00E43EBF" w:rsidRDefault="000C72D9" w:rsidP="000C72D9">
      <w:pPr>
        <w:rPr>
          <w:del w:id="540" w:author="Günter Hörmandinger" w:date="2020-11-25T10:57:00Z"/>
          <w:lang w:val="en-US"/>
        </w:rPr>
        <w:pPrChange w:id="541" w:author="Maita Schade" w:date="2020-11-25T17:13:00Z">
          <w:pPr/>
        </w:pPrChange>
      </w:pPr>
      <w:ins w:id="542" w:author="Maita Schade" w:date="2020-11-25T17:13:00Z">
        <w:r>
          <w:rPr>
            <w:lang w:val="en-US"/>
          </w:rPr>
          <w:t>- *</w:t>
        </w:r>
      </w:ins>
      <w:del w:id="543" w:author="Günter Hörmandinger" w:date="2020-11-25T10:57:00Z">
        <w:r w:rsidR="00EE0FFE" w:rsidDel="00E43EBF">
          <w:rPr>
            <w:lang w:val="en-US"/>
          </w:rPr>
          <w:delText>Potential points of caution include</w:delText>
        </w:r>
      </w:del>
    </w:p>
    <w:p w14:paraId="417DC0C6" w14:textId="37D44317" w:rsidR="003A3728" w:rsidDel="000C72D9" w:rsidRDefault="003A3728" w:rsidP="000C72D9">
      <w:pPr>
        <w:rPr>
          <w:del w:id="544" w:author="Maita Schade" w:date="2020-11-25T17:14:00Z"/>
          <w:lang w:val="en-US"/>
        </w:rPr>
      </w:pPr>
      <w:r>
        <w:rPr>
          <w:lang w:val="en-US"/>
        </w:rPr>
        <w:t>Loss of efficacy</w:t>
      </w:r>
      <w:ins w:id="545" w:author="Maita Schade" w:date="2020-11-25T17:13:00Z">
        <w:r w:rsidR="000C72D9">
          <w:rPr>
            <w:lang w:val="en-US"/>
          </w:rPr>
          <w:t>*</w:t>
        </w:r>
      </w:ins>
      <w:r>
        <w:rPr>
          <w:lang w:val="en-US"/>
        </w:rPr>
        <w:t xml:space="preserve"> as a result of commingling regulatory spheres: fleet standards have had great success </w:t>
      </w:r>
      <w:del w:id="546" w:author="Maita Schade" w:date="2020-11-25T17:52:00Z">
        <w:r w:rsidDel="008767E2">
          <w:rPr>
            <w:lang w:val="en-US"/>
          </w:rPr>
          <w:delText xml:space="preserve">targeting and </w:delText>
        </w:r>
      </w:del>
      <w:r>
        <w:rPr>
          <w:lang w:val="en-US"/>
        </w:rPr>
        <w:t xml:space="preserve">improving vehicle technology, while fuels would generally be regulated by energy legislation. </w:t>
      </w:r>
      <w:ins w:id="547" w:author="Maita Schade" w:date="2020-11-25T17:52:00Z">
        <w:r w:rsidR="008767E2">
          <w:rPr>
            <w:lang w:val="en-US"/>
          </w:rPr>
          <w:t>C</w:t>
        </w:r>
      </w:ins>
      <w:del w:id="548" w:author="Maita Schade" w:date="2020-11-25T17:52:00Z">
        <w:r w:rsidDel="008767E2">
          <w:rPr>
            <w:lang w:val="en-US"/>
          </w:rPr>
          <w:delText>By c</w:delText>
        </w:r>
      </w:del>
      <w:r>
        <w:rPr>
          <w:lang w:val="en-US"/>
        </w:rPr>
        <w:t xml:space="preserve">ommingling regulation in </w:t>
      </w:r>
      <w:proofErr w:type="gramStart"/>
      <w:r>
        <w:rPr>
          <w:lang w:val="en-US"/>
        </w:rPr>
        <w:t>both of these</w:t>
      </w:r>
      <w:proofErr w:type="gramEnd"/>
      <w:r>
        <w:rPr>
          <w:lang w:val="en-US"/>
        </w:rPr>
        <w:t xml:space="preserve"> areas </w:t>
      </w:r>
      <w:del w:id="549" w:author="Maita Schade" w:date="2020-11-25T17:53:00Z">
        <w:r w:rsidDel="008767E2">
          <w:rPr>
            <w:lang w:val="en-US"/>
          </w:rPr>
          <w:delText>one runs</w:delText>
        </w:r>
      </w:del>
      <w:ins w:id="550" w:author="Maita Schade" w:date="2020-11-25T17:53:00Z">
        <w:r w:rsidR="008767E2">
          <w:rPr>
            <w:lang w:val="en-US"/>
          </w:rPr>
          <w:t>creates</w:t>
        </w:r>
      </w:ins>
      <w:r>
        <w:rPr>
          <w:lang w:val="en-US"/>
        </w:rPr>
        <w:t xml:space="preserve"> the risk of confining future improvements to just one of the two sectors </w:t>
      </w:r>
    </w:p>
    <w:p w14:paraId="1D72DF2C" w14:textId="1EEE4155" w:rsidR="000C72D9" w:rsidRDefault="000C72D9" w:rsidP="000C72D9">
      <w:pPr>
        <w:rPr>
          <w:ins w:id="551" w:author="Maita Schade" w:date="2020-11-25T17:15:00Z"/>
          <w:lang w:val="en-US"/>
        </w:rPr>
      </w:pPr>
    </w:p>
    <w:p w14:paraId="08E27B32" w14:textId="38C0B76A" w:rsidR="000C72D9" w:rsidRPr="00EE0FFE" w:rsidRDefault="000C72D9" w:rsidP="000C72D9">
      <w:pPr>
        <w:rPr>
          <w:ins w:id="552" w:author="Maita Schade" w:date="2020-11-25T17:14:00Z"/>
          <w:lang w:val="en-US"/>
        </w:rPr>
        <w:pPrChange w:id="553" w:author="Maita Schade" w:date="2020-11-25T17:13:00Z">
          <w:pPr>
            <w:pStyle w:val="ListParagraph"/>
            <w:numPr>
              <w:numId w:val="8"/>
            </w:numPr>
            <w:tabs>
              <w:tab w:val="num" w:pos="720"/>
            </w:tabs>
            <w:ind w:hanging="360"/>
          </w:pPr>
        </w:pPrChange>
      </w:pPr>
      <w:ins w:id="554" w:author="Maita Schade" w:date="2020-11-25T17:15:00Z">
        <w:r>
          <w:rPr>
            <w:lang w:val="en-US"/>
          </w:rPr>
          <w:tab/>
          <w:t xml:space="preserve">- Such </w:t>
        </w:r>
        <w:r w:rsidR="00AE3022">
          <w:rPr>
            <w:lang w:val="en-US"/>
          </w:rPr>
          <w:t xml:space="preserve">overflow </w:t>
        </w:r>
        <w:r>
          <w:rPr>
            <w:lang w:val="en-US"/>
          </w:rPr>
          <w:t xml:space="preserve">effects could include </w:t>
        </w:r>
      </w:ins>
      <w:ins w:id="555" w:author="Maita Schade" w:date="2020-11-25T17:31:00Z">
        <w:r w:rsidR="00243CF1">
          <w:rPr>
            <w:lang w:val="en-US"/>
          </w:rPr>
          <w:t>*</w:t>
        </w:r>
      </w:ins>
      <w:ins w:id="556" w:author="Maita Schade" w:date="2020-11-25T17:15:00Z">
        <w:r>
          <w:rPr>
            <w:lang w:val="en-US"/>
          </w:rPr>
          <w:t>adverse impacts</w:t>
        </w:r>
      </w:ins>
      <w:ins w:id="557" w:author="Maita Schade" w:date="2020-11-25T17:31:00Z">
        <w:r w:rsidR="00243CF1">
          <w:rPr>
            <w:lang w:val="en-US"/>
          </w:rPr>
          <w:t>*</w:t>
        </w:r>
      </w:ins>
      <w:ins w:id="558" w:author="Maita Schade" w:date="2020-11-25T17:15:00Z">
        <w:r>
          <w:rPr>
            <w:lang w:val="en-US"/>
          </w:rPr>
          <w:t xml:space="preserve"> on </w:t>
        </w:r>
      </w:ins>
      <w:ins w:id="559" w:author="Maita Schade" w:date="2020-11-25T17:31:00Z">
        <w:r w:rsidR="00243CF1">
          <w:rPr>
            <w:lang w:val="en-US"/>
          </w:rPr>
          <w:t>1. *</w:t>
        </w:r>
      </w:ins>
      <w:ins w:id="560" w:author="Maita Schade" w:date="2020-11-25T17:15:00Z">
        <w:r>
          <w:rPr>
            <w:lang w:val="en-US"/>
          </w:rPr>
          <w:t xml:space="preserve">fuel policy* (biofuels) or </w:t>
        </w:r>
      </w:ins>
      <w:ins w:id="561" w:author="Maita Schade" w:date="2020-11-25T17:31:00Z">
        <w:r w:rsidR="00243CF1">
          <w:rPr>
            <w:lang w:val="en-US"/>
          </w:rPr>
          <w:t xml:space="preserve">2. </w:t>
        </w:r>
      </w:ins>
      <w:ins w:id="562" w:author="Maita Schade" w:date="2020-11-25T17:15:00Z">
        <w:r>
          <w:rPr>
            <w:lang w:val="en-US"/>
          </w:rPr>
          <w:t>the *achievement of ESR targets*</w:t>
        </w:r>
      </w:ins>
    </w:p>
    <w:p w14:paraId="1523D048" w14:textId="513A521B" w:rsidR="00EE0FFE" w:rsidRPr="000C72D9" w:rsidRDefault="000C72D9" w:rsidP="000C72D9">
      <w:pPr>
        <w:rPr>
          <w:lang w:val="en-US"/>
          <w:rPrChange w:id="563" w:author="Maita Schade" w:date="2020-11-25T17:14:00Z">
            <w:rPr>
              <w:lang w:val="en-US"/>
            </w:rPr>
          </w:rPrChange>
        </w:rPr>
        <w:pPrChange w:id="564" w:author="Maita Schade" w:date="2020-11-25T17:14:00Z">
          <w:pPr>
            <w:pStyle w:val="ListParagraph"/>
            <w:numPr>
              <w:numId w:val="8"/>
            </w:numPr>
            <w:tabs>
              <w:tab w:val="num" w:pos="720"/>
            </w:tabs>
            <w:ind w:hanging="360"/>
          </w:pPr>
        </w:pPrChange>
      </w:pPr>
      <w:ins w:id="565" w:author="Maita Schade" w:date="2020-11-25T17:14:00Z">
        <w:r>
          <w:rPr>
            <w:lang w:val="en-US"/>
          </w:rPr>
          <w:lastRenderedPageBreak/>
          <w:t>- *</w:t>
        </w:r>
      </w:ins>
      <w:r w:rsidR="00EE0FFE" w:rsidRPr="000C72D9">
        <w:rPr>
          <w:lang w:val="en-US"/>
          <w:rPrChange w:id="566" w:author="Maita Schade" w:date="2020-11-25T17:14:00Z">
            <w:rPr>
              <w:lang w:val="en-US"/>
            </w:rPr>
          </w:rPrChange>
        </w:rPr>
        <w:t>Higher costs</w:t>
      </w:r>
      <w:ins w:id="567" w:author="Maita Schade" w:date="2020-11-25T17:14:00Z">
        <w:r>
          <w:rPr>
            <w:lang w:val="en-US"/>
          </w:rPr>
          <w:t>*</w:t>
        </w:r>
      </w:ins>
      <w:del w:id="568" w:author="Günter Hörmandinger" w:date="2020-11-25T10:46:00Z">
        <w:r w:rsidR="00EE0FFE" w:rsidRPr="000C72D9" w:rsidDel="00F759E7">
          <w:rPr>
            <w:lang w:val="en-US"/>
            <w:rPrChange w:id="569" w:author="Maita Schade" w:date="2020-11-25T17:14:00Z">
              <w:rPr>
                <w:lang w:val="en-US"/>
              </w:rPr>
            </w:rPrChange>
          </w:rPr>
          <w:delText xml:space="preserve"> to tax payers</w:delText>
        </w:r>
      </w:del>
      <w:r w:rsidR="00EE0FFE" w:rsidRPr="000C72D9">
        <w:rPr>
          <w:lang w:val="en-US"/>
          <w:rPrChange w:id="570" w:author="Maita Schade" w:date="2020-11-25T17:14:00Z">
            <w:rPr>
              <w:lang w:val="en-US"/>
            </w:rPr>
          </w:rPrChange>
        </w:rPr>
        <w:t xml:space="preserve">: where fleet standards on the whole </w:t>
      </w:r>
      <w:del w:id="571" w:author="Maita Schade" w:date="2020-11-25T17:53:00Z">
        <w:r w:rsidR="00EE0FFE" w:rsidRPr="000C72D9" w:rsidDel="008767E2">
          <w:rPr>
            <w:lang w:val="en-US"/>
            <w:rPrChange w:id="572" w:author="Maita Schade" w:date="2020-11-25T17:14:00Z">
              <w:rPr>
                <w:lang w:val="en-US"/>
              </w:rPr>
            </w:rPrChange>
          </w:rPr>
          <w:delText>have reduced</w:delText>
        </w:r>
      </w:del>
      <w:ins w:id="573" w:author="Maita Schade" w:date="2020-11-25T17:53:00Z">
        <w:r w:rsidR="008767E2">
          <w:rPr>
            <w:lang w:val="en-US"/>
          </w:rPr>
          <w:t>reduce</w:t>
        </w:r>
      </w:ins>
      <w:r w:rsidR="00EE0FFE" w:rsidRPr="000C72D9">
        <w:rPr>
          <w:lang w:val="en-US"/>
          <w:rPrChange w:id="574" w:author="Maita Schade" w:date="2020-11-25T17:14:00Z">
            <w:rPr>
              <w:lang w:val="en-US"/>
            </w:rPr>
          </w:rPrChange>
        </w:rPr>
        <w:t xml:space="preserve"> costs </w:t>
      </w:r>
      <w:del w:id="575" w:author="Günter Hörmandinger" w:date="2020-11-25T10:47:00Z">
        <w:r w:rsidR="00EE0FFE" w:rsidRPr="000C72D9" w:rsidDel="00F759E7">
          <w:rPr>
            <w:lang w:val="en-US"/>
            <w:rPrChange w:id="576" w:author="Maita Schade" w:date="2020-11-25T17:14:00Z">
              <w:rPr>
                <w:lang w:val="en-US"/>
              </w:rPr>
            </w:rPrChange>
          </w:rPr>
          <w:delText xml:space="preserve">to consumers </w:delText>
        </w:r>
      </w:del>
      <w:r w:rsidR="00EE0FFE" w:rsidRPr="000C72D9">
        <w:rPr>
          <w:lang w:val="en-US"/>
          <w:rPrChange w:id="577" w:author="Maita Schade" w:date="2020-11-25T17:14:00Z">
            <w:rPr>
              <w:lang w:val="en-US"/>
            </w:rPr>
          </w:rPrChange>
        </w:rPr>
        <w:t xml:space="preserve">through </w:t>
      </w:r>
      <w:del w:id="578" w:author="Günter Hörmandinger" w:date="2020-11-25T10:47:00Z">
        <w:r w:rsidR="00EE0FFE" w:rsidRPr="000C72D9" w:rsidDel="00F759E7">
          <w:rPr>
            <w:lang w:val="en-US"/>
            <w:rPrChange w:id="579" w:author="Maita Schade" w:date="2020-11-25T17:14:00Z">
              <w:rPr>
                <w:lang w:val="en-US"/>
              </w:rPr>
            </w:rPrChange>
          </w:rPr>
          <w:delText xml:space="preserve">improved efficiency and </w:delText>
        </w:r>
      </w:del>
      <w:r w:rsidR="00EE0FFE" w:rsidRPr="000C72D9">
        <w:rPr>
          <w:lang w:val="en-US"/>
          <w:rPrChange w:id="580" w:author="Maita Schade" w:date="2020-11-25T17:14:00Z">
            <w:rPr>
              <w:lang w:val="en-US"/>
            </w:rPr>
          </w:rPrChange>
        </w:rPr>
        <w:t xml:space="preserve">lower fuel </w:t>
      </w:r>
      <w:del w:id="581" w:author="Günter Hörmandinger" w:date="2020-11-25T10:47:00Z">
        <w:r w:rsidR="00EE0FFE" w:rsidRPr="000C72D9" w:rsidDel="00F759E7">
          <w:rPr>
            <w:lang w:val="en-US"/>
            <w:rPrChange w:id="582" w:author="Maita Schade" w:date="2020-11-25T17:14:00Z">
              <w:rPr>
                <w:lang w:val="en-US"/>
              </w:rPr>
            </w:rPrChange>
          </w:rPr>
          <w:delText xml:space="preserve">costs </w:delText>
        </w:r>
      </w:del>
      <w:ins w:id="583" w:author="Günter Hörmandinger" w:date="2020-11-25T10:47:00Z">
        <w:r w:rsidR="00F759E7" w:rsidRPr="000C72D9">
          <w:rPr>
            <w:lang w:val="en-US"/>
            <w:rPrChange w:id="584" w:author="Maita Schade" w:date="2020-11-25T17:14:00Z">
              <w:rPr>
                <w:lang w:val="en-US"/>
              </w:rPr>
            </w:rPrChange>
          </w:rPr>
          <w:t xml:space="preserve">consumption </w:t>
        </w:r>
      </w:ins>
      <w:r w:rsidR="00EE0FFE" w:rsidRPr="000C72D9">
        <w:rPr>
          <w:lang w:val="en-US"/>
          <w:rPrChange w:id="585" w:author="Maita Schade" w:date="2020-11-25T17:14:00Z">
            <w:rPr>
              <w:lang w:val="en-US"/>
            </w:rPr>
          </w:rPrChange>
        </w:rPr>
        <w:t>over the lifetime of a vehicle, synthetic fuels would increase the cost to end consumers as well as society as a whole</w:t>
      </w:r>
    </w:p>
    <w:p w14:paraId="4DB672A4" w14:textId="456CA682" w:rsidR="003A3728" w:rsidRPr="000C72D9" w:rsidDel="00AE3022" w:rsidRDefault="000C72D9" w:rsidP="000C72D9">
      <w:pPr>
        <w:rPr>
          <w:ins w:id="586" w:author="Günter Hörmandinger" w:date="2020-11-25T10:58:00Z"/>
          <w:del w:id="587" w:author="Maita Schade" w:date="2020-11-25T17:17:00Z"/>
          <w:lang w:val="en-US"/>
          <w:rPrChange w:id="588" w:author="Maita Schade" w:date="2020-11-25T17:14:00Z">
            <w:rPr>
              <w:ins w:id="589" w:author="Günter Hörmandinger" w:date="2020-11-25T10:58:00Z"/>
              <w:del w:id="590" w:author="Maita Schade" w:date="2020-11-25T17:17:00Z"/>
              <w:lang w:val="en-US"/>
            </w:rPr>
          </w:rPrChange>
        </w:rPr>
        <w:pPrChange w:id="591" w:author="Maita Schade" w:date="2020-11-25T17:14:00Z">
          <w:pPr>
            <w:pStyle w:val="ListParagraph"/>
            <w:numPr>
              <w:numId w:val="8"/>
            </w:numPr>
            <w:tabs>
              <w:tab w:val="num" w:pos="720"/>
            </w:tabs>
            <w:ind w:hanging="360"/>
          </w:pPr>
        </w:pPrChange>
      </w:pPr>
      <w:ins w:id="592" w:author="Maita Schade" w:date="2020-11-25T17:14:00Z">
        <w:r>
          <w:rPr>
            <w:lang w:val="en-US"/>
          </w:rPr>
          <w:t>- *</w:t>
        </w:r>
      </w:ins>
      <w:r w:rsidR="003A3728" w:rsidRPr="000C72D9">
        <w:rPr>
          <w:lang w:val="en-US"/>
          <w:rPrChange w:id="593" w:author="Maita Schade" w:date="2020-11-25T17:14:00Z">
            <w:rPr>
              <w:lang w:val="en-US"/>
            </w:rPr>
          </w:rPrChange>
        </w:rPr>
        <w:t>Loss of transparency and credibility</w:t>
      </w:r>
      <w:ins w:id="594" w:author="Maita Schade" w:date="2020-11-25T17:14:00Z">
        <w:r>
          <w:rPr>
            <w:lang w:val="en-US"/>
          </w:rPr>
          <w:t>*</w:t>
        </w:r>
      </w:ins>
      <w:r w:rsidR="003A3728" w:rsidRPr="000C72D9">
        <w:rPr>
          <w:lang w:val="en-US"/>
          <w:rPrChange w:id="595" w:author="Maita Schade" w:date="2020-11-25T17:14:00Z">
            <w:rPr>
              <w:lang w:val="en-US"/>
            </w:rPr>
          </w:rPrChange>
        </w:rPr>
        <w:t xml:space="preserve">: if ICE with compensatory synthetic fuel production are sold as ZLEV, especially if they receive related </w:t>
      </w:r>
      <w:del w:id="596" w:author="Maita Schade" w:date="2020-11-25T17:54:00Z">
        <w:r w:rsidR="003A3728" w:rsidRPr="000C72D9" w:rsidDel="008767E2">
          <w:rPr>
            <w:lang w:val="en-US"/>
            <w:rPrChange w:id="597" w:author="Maita Schade" w:date="2020-11-25T17:14:00Z">
              <w:rPr>
                <w:lang w:val="en-US"/>
              </w:rPr>
            </w:rPrChange>
          </w:rPr>
          <w:delText xml:space="preserve">subsidies and other </w:delText>
        </w:r>
      </w:del>
      <w:r w:rsidR="003A3728" w:rsidRPr="000C72D9">
        <w:rPr>
          <w:lang w:val="en-US"/>
          <w:rPrChange w:id="598" w:author="Maita Schade" w:date="2020-11-25T17:14:00Z">
            <w:rPr>
              <w:lang w:val="en-US"/>
            </w:rPr>
          </w:rPrChange>
        </w:rPr>
        <w:t>benefits, this is likely to further undermine consumer trust</w:t>
      </w:r>
      <w:del w:id="599" w:author="Maita Schade" w:date="2020-11-25T17:33:00Z">
        <w:r w:rsidR="003A3728" w:rsidRPr="000C72D9" w:rsidDel="00243CF1">
          <w:rPr>
            <w:lang w:val="en-US"/>
            <w:rPrChange w:id="600" w:author="Maita Schade" w:date="2020-11-25T17:14:00Z">
              <w:rPr>
                <w:lang w:val="en-US"/>
              </w:rPr>
            </w:rPrChange>
          </w:rPr>
          <w:delText xml:space="preserve"> </w:delText>
        </w:r>
        <w:commentRangeStart w:id="601"/>
        <w:r w:rsidR="003A3728" w:rsidRPr="000C72D9" w:rsidDel="00243CF1">
          <w:rPr>
            <w:lang w:val="en-US"/>
            <w:rPrChange w:id="602" w:author="Maita Schade" w:date="2020-11-25T17:14:00Z">
              <w:rPr>
                <w:lang w:val="en-US"/>
              </w:rPr>
            </w:rPrChange>
          </w:rPr>
          <w:delText>(which has already suffered blows due to the diesel affair as well as discrepancies in testing)</w:delText>
        </w:r>
        <w:commentRangeEnd w:id="601"/>
        <w:r w:rsidR="00F06A34" w:rsidDel="00243CF1">
          <w:rPr>
            <w:rStyle w:val="CommentReference"/>
          </w:rPr>
          <w:commentReference w:id="601"/>
        </w:r>
      </w:del>
    </w:p>
    <w:p w14:paraId="76FEECA8" w14:textId="56AED0A4" w:rsidR="00E67C86" w:rsidRPr="000C72D9" w:rsidDel="00AE3022" w:rsidRDefault="00E67C86" w:rsidP="000C72D9">
      <w:pPr>
        <w:rPr>
          <w:ins w:id="603" w:author="Günter Hörmandinger" w:date="2020-11-25T10:58:00Z"/>
          <w:del w:id="604" w:author="Maita Schade" w:date="2020-11-25T17:16:00Z"/>
          <w:lang w:val="en-US"/>
          <w:rPrChange w:id="605" w:author="Maita Schade" w:date="2020-11-25T17:14:00Z">
            <w:rPr>
              <w:ins w:id="606" w:author="Günter Hörmandinger" w:date="2020-11-25T10:58:00Z"/>
              <w:del w:id="607" w:author="Maita Schade" w:date="2020-11-25T17:16:00Z"/>
              <w:lang w:val="en-US"/>
            </w:rPr>
          </w:rPrChange>
        </w:rPr>
        <w:pPrChange w:id="608" w:author="Maita Schade" w:date="2020-11-25T17:14:00Z">
          <w:pPr>
            <w:pStyle w:val="ListParagraph"/>
            <w:numPr>
              <w:numId w:val="8"/>
            </w:numPr>
            <w:tabs>
              <w:tab w:val="num" w:pos="720"/>
            </w:tabs>
            <w:ind w:hanging="360"/>
          </w:pPr>
        </w:pPrChange>
      </w:pPr>
      <w:ins w:id="609" w:author="Günter Hörmandinger" w:date="2020-11-25T10:58:00Z">
        <w:del w:id="610" w:author="Maita Schade" w:date="2020-11-25T17:16:00Z">
          <w:r w:rsidRPr="000C72D9" w:rsidDel="00AE3022">
            <w:rPr>
              <w:lang w:val="en-US"/>
              <w:rPrChange w:id="611" w:author="Maita Schade" w:date="2020-11-25T17:14:00Z">
                <w:rPr>
                  <w:lang w:val="en-US"/>
                </w:rPr>
              </w:rPrChange>
            </w:rPr>
            <w:delText>Adverse impacts on fuel policy*** (biofuels)</w:delText>
          </w:r>
        </w:del>
      </w:ins>
    </w:p>
    <w:p w14:paraId="33FB6F78" w14:textId="299A7DDD" w:rsidR="00E67C86" w:rsidDel="00AE3022" w:rsidRDefault="00E67C86" w:rsidP="003A3728">
      <w:pPr>
        <w:pStyle w:val="ListParagraph"/>
        <w:numPr>
          <w:ilvl w:val="0"/>
          <w:numId w:val="8"/>
        </w:numPr>
        <w:rPr>
          <w:del w:id="612" w:author="Maita Schade" w:date="2020-11-25T17:16:00Z"/>
          <w:lang w:val="en-US"/>
        </w:rPr>
      </w:pPr>
      <w:ins w:id="613" w:author="Günter Hörmandinger" w:date="2020-11-25T10:58:00Z">
        <w:del w:id="614" w:author="Maita Schade" w:date="2020-11-25T17:16:00Z">
          <w:r w:rsidDel="00AE3022">
            <w:rPr>
              <w:lang w:val="en-US"/>
            </w:rPr>
            <w:delText>Adverse impacts on the</w:delText>
          </w:r>
        </w:del>
      </w:ins>
      <w:ins w:id="615" w:author="Günter Hörmandinger" w:date="2020-11-25T10:59:00Z">
        <w:del w:id="616" w:author="Maita Schade" w:date="2020-11-25T17:16:00Z">
          <w:r w:rsidDel="00AE3022">
            <w:rPr>
              <w:lang w:val="en-US"/>
            </w:rPr>
            <w:delText xml:space="preserve"> achievement of ESR targets***</w:delText>
          </w:r>
        </w:del>
      </w:ins>
    </w:p>
    <w:p w14:paraId="3C088501" w14:textId="6EB87622" w:rsidR="006B0336" w:rsidDel="00AE3022" w:rsidRDefault="00AB5556">
      <w:pPr>
        <w:rPr>
          <w:del w:id="617" w:author="Maita Schade" w:date="2020-11-25T17:17:00Z"/>
          <w:lang w:val="en-US"/>
        </w:rPr>
        <w:pPrChange w:id="618" w:author="Günter Hörmandinger" w:date="2020-11-24T17:28:00Z">
          <w:pPr>
            <w:pStyle w:val="Heading2"/>
          </w:pPr>
        </w:pPrChange>
      </w:pPr>
      <w:commentRangeStart w:id="619"/>
      <w:ins w:id="620" w:author="Carl-Friedrich Elmer" w:date="2020-11-25T11:49:00Z">
        <w:del w:id="621" w:author="Maita Schade" w:date="2020-11-25T17:17:00Z">
          <w:r w:rsidDel="00AE3022">
            <w:rPr>
              <w:lang w:val="en-US"/>
            </w:rPr>
            <w:delText>The ZLEV incentive mechanism should be abandoned</w:delText>
          </w:r>
        </w:del>
      </w:ins>
      <w:ins w:id="622" w:author="Carl-Friedrich Elmer" w:date="2020-11-25T11:53:00Z">
        <w:del w:id="623" w:author="Maita Schade" w:date="2020-11-25T17:17:00Z">
          <w:r w:rsidR="009F0576" w:rsidDel="00AE3022">
            <w:rPr>
              <w:lang w:val="en-US"/>
            </w:rPr>
            <w:delText>:</w:delText>
          </w:r>
        </w:del>
      </w:ins>
      <w:ins w:id="624" w:author="Carl-Friedrich Elmer" w:date="2020-11-25T11:50:00Z">
        <w:del w:id="625" w:author="Maita Schade" w:date="2020-11-25T17:17:00Z">
          <w:r w:rsidR="009F0576" w:rsidDel="00AE3022">
            <w:rPr>
              <w:lang w:val="en-US"/>
            </w:rPr>
            <w:delText xml:space="preserve"> With electric vehicles becoming ever mor</w:delText>
          </w:r>
        </w:del>
      </w:ins>
      <w:ins w:id="626" w:author="Carl-Friedrich Elmer" w:date="2020-11-25T11:51:00Z">
        <w:del w:id="627" w:author="Maita Schade" w:date="2020-11-25T17:17:00Z">
          <w:r w:rsidR="009F0576" w:rsidDel="00AE3022">
            <w:rPr>
              <w:lang w:val="en-US"/>
            </w:rPr>
            <w:delText xml:space="preserve">e competitive on their own, such mechanisms may </w:delText>
          </w:r>
        </w:del>
      </w:ins>
      <w:ins w:id="628" w:author="Carl-Friedrich Elmer" w:date="2020-11-25T11:52:00Z">
        <w:del w:id="629" w:author="Maita Schade" w:date="2020-11-25T17:17:00Z">
          <w:r w:rsidR="009F0576" w:rsidDel="00AE3022">
            <w:rPr>
              <w:lang w:val="en-US"/>
            </w:rPr>
            <w:delText>eventually slow down rather than accelerate their market uptake</w:delText>
          </w:r>
        </w:del>
      </w:ins>
      <w:ins w:id="630" w:author="Carl-Friedrich Elmer" w:date="2020-11-25T11:53:00Z">
        <w:del w:id="631" w:author="Maita Schade" w:date="2020-11-25T17:17:00Z">
          <w:r w:rsidR="009F0576" w:rsidDel="00AE3022">
            <w:rPr>
              <w:lang w:val="en-US"/>
            </w:rPr>
            <w:delText>.</w:delText>
          </w:r>
        </w:del>
      </w:ins>
      <w:ins w:id="632" w:author="Carl-Friedrich Elmer" w:date="2020-11-25T11:51:00Z">
        <w:del w:id="633" w:author="Maita Schade" w:date="2020-11-25T17:17:00Z">
          <w:r w:rsidR="009F0576" w:rsidDel="00AE3022">
            <w:rPr>
              <w:lang w:val="en-US"/>
            </w:rPr>
            <w:delText xml:space="preserve"> </w:delText>
          </w:r>
        </w:del>
      </w:ins>
      <w:commentRangeEnd w:id="619"/>
      <w:ins w:id="634" w:author="Carl-Friedrich Elmer" w:date="2020-11-25T11:55:00Z">
        <w:del w:id="635" w:author="Maita Schade" w:date="2020-11-25T17:17:00Z">
          <w:r w:rsidR="009F0576" w:rsidDel="00AE3022">
            <w:rPr>
              <w:rStyle w:val="CommentReference"/>
            </w:rPr>
            <w:commentReference w:id="619"/>
          </w:r>
        </w:del>
      </w:ins>
      <w:commentRangeStart w:id="636"/>
      <w:del w:id="637" w:author="Maita Schade" w:date="2020-11-25T17:17:00Z">
        <w:r w:rsidR="00D04019" w:rsidDel="00AE3022">
          <w:rPr>
            <w:lang w:val="en-US"/>
          </w:rPr>
          <w:delText xml:space="preserve">Impacts of ZLEV factor in a </w:delText>
        </w:r>
        <w:r w:rsidR="00EE0FFE" w:rsidDel="00AE3022">
          <w:rPr>
            <w:lang w:val="en-US"/>
          </w:rPr>
          <w:delText>low</w:delText>
        </w:r>
        <w:r w:rsidR="00D04019" w:rsidDel="00AE3022">
          <w:rPr>
            <w:lang w:val="en-US"/>
          </w:rPr>
          <w:delText>-ZLEV</w:delText>
        </w:r>
        <w:r w:rsidR="00EE0FFE" w:rsidDel="00AE3022">
          <w:rPr>
            <w:lang w:val="en-US"/>
          </w:rPr>
          <w:delText>-cost</w:delText>
        </w:r>
        <w:r w:rsidR="00D04019" w:rsidDel="00AE3022">
          <w:rPr>
            <w:lang w:val="en-US"/>
          </w:rPr>
          <w:delText xml:space="preserve"> world</w:delText>
        </w:r>
      </w:del>
    </w:p>
    <w:p w14:paraId="251E19EC" w14:textId="49B3A55B" w:rsidR="00D04019" w:rsidDel="00F759E7" w:rsidRDefault="00D04019" w:rsidP="00D04019">
      <w:pPr>
        <w:rPr>
          <w:del w:id="638" w:author="Günter Hörmandinger" w:date="2020-11-25T10:52:00Z"/>
          <w:lang w:val="en-US"/>
        </w:rPr>
      </w:pPr>
      <w:del w:id="639" w:author="Günter Hörmandinger" w:date="2020-11-25T10:52:00Z">
        <w:r w:rsidDel="00F759E7">
          <w:rPr>
            <w:lang w:val="en-US"/>
          </w:rPr>
          <w:delText>In a scenario where ZLEV</w:delText>
        </w:r>
        <w:r w:rsidR="000872D3" w:rsidDel="00F759E7">
          <w:rPr>
            <w:lang w:val="en-US"/>
          </w:rPr>
          <w:delText>s</w:delText>
        </w:r>
        <w:r w:rsidDel="00F759E7">
          <w:rPr>
            <w:lang w:val="en-US"/>
          </w:rPr>
          <w:delText xml:space="preserve"> become comparatively cheap to produce, a ZLEV-factor for calculating fleet averages ceases to achieve higher fleet shares of ZLEV</w:delText>
        </w:r>
        <w:r w:rsidR="000872D3" w:rsidDel="00F759E7">
          <w:rPr>
            <w:lang w:val="en-US"/>
          </w:rPr>
          <w:delText>s</w:delText>
        </w:r>
        <w:r w:rsidDel="00F759E7">
          <w:rPr>
            <w:lang w:val="en-US"/>
          </w:rPr>
          <w:delText>, since the marginal regulatory benefit of additional ZLEV</w:delText>
        </w:r>
        <w:r w:rsidR="000872D3" w:rsidDel="00F759E7">
          <w:rPr>
            <w:lang w:val="en-US"/>
          </w:rPr>
          <w:delText>s</w:delText>
        </w:r>
        <w:r w:rsidDel="00F759E7">
          <w:rPr>
            <w:lang w:val="en-US"/>
          </w:rPr>
          <w:delText xml:space="preserve"> decreases quickly</w:delText>
        </w:r>
        <w:r w:rsidR="000872D3" w:rsidDel="00F759E7">
          <w:rPr>
            <w:lang w:val="en-US"/>
          </w:rPr>
          <w:delText>. Given the complications introduced by ZLEV in fleet standard calculations, we encourage a critical re-evaluation of the expected benefits of retaining a ZLEV-factor given the falling cost of ZLEVs.</w:delText>
        </w:r>
      </w:del>
      <w:commentRangeEnd w:id="636"/>
      <w:r w:rsidR="00F759E7">
        <w:rPr>
          <w:rStyle w:val="CommentReference"/>
        </w:rPr>
        <w:commentReference w:id="636"/>
      </w:r>
    </w:p>
    <w:p w14:paraId="2638487A" w14:textId="3ADCBDA1" w:rsidR="00D04019" w:rsidRDefault="003A3728" w:rsidP="00D04019">
      <w:pPr>
        <w:rPr>
          <w:lang w:val="en-US"/>
        </w:rPr>
      </w:pPr>
      <w:commentRangeStart w:id="640"/>
      <w:commentRangeEnd w:id="640"/>
      <w:r>
        <w:rPr>
          <w:rStyle w:val="CommentReference"/>
        </w:rPr>
        <w:commentReference w:id="640"/>
      </w:r>
    </w:p>
    <w:p w14:paraId="4163AC2B" w14:textId="6C725741" w:rsidR="003A3728" w:rsidRPr="00D04019" w:rsidRDefault="006917F5" w:rsidP="00D04019">
      <w:pPr>
        <w:rPr>
          <w:lang w:val="en-US"/>
        </w:rPr>
      </w:pPr>
      <w:commentRangeStart w:id="641"/>
      <w:del w:id="642" w:author="Günter Hörmandinger" w:date="2020-11-25T10:52:00Z">
        <w:r w:rsidDel="00E43EBF">
          <w:rPr>
            <w:lang w:val="en-US"/>
          </w:rPr>
          <w:delText xml:space="preserve">Acting now can set us on the path to achieving the 2030 targets. </w:delText>
        </w:r>
        <w:r w:rsidR="00A76591" w:rsidDel="00E43EBF">
          <w:rPr>
            <w:lang w:val="en-US"/>
          </w:rPr>
          <w:delText xml:space="preserve">A well-designed adjustment to EU fleet regulations will keep the EU in the global lead for sustainable vehicle technology, and for sustainable transportation regulation. </w:delText>
        </w:r>
      </w:del>
      <w:commentRangeEnd w:id="641"/>
      <w:r w:rsidR="00E43EBF">
        <w:rPr>
          <w:rStyle w:val="CommentReference"/>
        </w:rPr>
        <w:commentReference w:id="641"/>
      </w:r>
      <w:r w:rsidR="00A76591">
        <w:rPr>
          <w:lang w:val="en-US"/>
        </w:rPr>
        <w:t>We look forward to submitting more detailed inputs as the impact assessment proceeds.</w:t>
      </w:r>
    </w:p>
    <w:p w14:paraId="39C4EEE8" w14:textId="77777777" w:rsidR="009B3782" w:rsidRPr="009B3782" w:rsidRDefault="009B3782" w:rsidP="006B0336">
      <w:pPr>
        <w:rPr>
          <w:lang w:val="en-US"/>
        </w:rPr>
      </w:pPr>
    </w:p>
    <w:p w14:paraId="5EB2AB16" w14:textId="40E34923" w:rsidR="0044554F" w:rsidRPr="0044554F" w:rsidRDefault="00DB2B49" w:rsidP="0044554F">
      <w:pPr>
        <w:rPr>
          <w:lang w:val="en-US"/>
        </w:rPr>
      </w:pPr>
      <w:ins w:id="643" w:author="Günter Hörmandinger" w:date="2020-11-25T10:11:00Z">
        <w:r>
          <w:rPr>
            <w:lang w:val="en-US"/>
          </w:rPr>
          <w:t xml:space="preserve">[1] </w:t>
        </w:r>
      </w:ins>
      <w:ins w:id="644" w:author="Maita Schade" w:date="2020-11-25T17:30:00Z">
        <w:r w:rsidR="00243CF1" w:rsidRPr="00243CF1">
          <w:rPr>
            <w:lang w:val="en-US"/>
          </w:rPr>
          <w:t>https://www.agora-verkehrswende.de/en/blog/making-the-car-co2-standards-fit-for-the-electric-age/</w:t>
        </w:r>
      </w:ins>
      <w:ins w:id="645" w:author="Günter Hörmandinger" w:date="2020-11-25T10:11:00Z">
        <w:del w:id="646" w:author="Maita Schade" w:date="2020-11-25T17:30:00Z">
          <w:r w:rsidRPr="00DB2B49" w:rsidDel="00243CF1">
            <w:rPr>
              <w:i/>
              <w:lang w:val="en-US"/>
              <w:rPrChange w:id="647" w:author="Günter Hörmandinger" w:date="2020-11-25T10:12:00Z">
                <w:rPr>
                  <w:lang w:val="en-US"/>
                </w:rPr>
              </w:rPrChange>
            </w:rPr>
            <w:delText>Link to Blog post on supplementary limit values</w:delText>
          </w:r>
        </w:del>
      </w:ins>
    </w:p>
    <w:sectPr w:rsidR="0044554F" w:rsidRPr="0044554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ünter Hörmandinger" w:date="2020-11-25T08:44:00Z" w:initials="GH">
    <w:p w14:paraId="657E43B2" w14:textId="022F54EB" w:rsidR="004C5369" w:rsidRPr="007A1F13" w:rsidRDefault="004C5369">
      <w:pPr>
        <w:pStyle w:val="CommentText"/>
      </w:pPr>
      <w:r>
        <w:rPr>
          <w:rStyle w:val="CommentReference"/>
        </w:rPr>
        <w:annotationRef/>
      </w:r>
      <w:r w:rsidR="00E67C86">
        <w:rPr>
          <w:noProof/>
        </w:rPr>
        <w:t>Aus Platzgründen raus. Stimmt zwar, aber wir müssen der Kommission nicht erklären, warum sie das tut, was sie ohnehin tut. Ein einleitender Satz genügt, worin wir erklären, dass wir zum Gelingen dieser Revision unter anderem die folgenden Punke für wichtig halten.</w:t>
      </w:r>
    </w:p>
  </w:comment>
  <w:comment w:id="76" w:author="Carl-Friedrich Elmer" w:date="2020-11-25T11:22:00Z" w:initials="CE">
    <w:p w14:paraId="747EA9F5" w14:textId="78BC9B90" w:rsidR="007A1F13" w:rsidRDefault="007A1F13">
      <w:pPr>
        <w:pStyle w:val="CommentText"/>
      </w:pPr>
      <w:r>
        <w:rPr>
          <w:rStyle w:val="CommentReference"/>
        </w:rPr>
        <w:annotationRef/>
      </w:r>
      <w:r>
        <w:t xml:space="preserve">Momentan gibt’s nur römisch II und III. Entweder hier </w:t>
      </w:r>
      <w:proofErr w:type="spellStart"/>
      <w:r>
        <w:t>two</w:t>
      </w:r>
      <w:proofErr w:type="spellEnd"/>
      <w:r>
        <w:t xml:space="preserve"> oder unten a) und) zu eigenständigen Punkten.</w:t>
      </w:r>
    </w:p>
  </w:comment>
  <w:comment w:id="82" w:author="Günter Hörmandinger" w:date="2020-11-25T09:17:00Z" w:initials="GH">
    <w:p w14:paraId="0D996325" w14:textId="2BA91399" w:rsidR="004206E6" w:rsidRPr="006D43E8" w:rsidRDefault="004206E6">
      <w:pPr>
        <w:pStyle w:val="CommentText"/>
        <w:rPr>
          <w:lang w:val="en-US"/>
        </w:rPr>
      </w:pPr>
      <w:r>
        <w:rPr>
          <w:rStyle w:val="CommentReference"/>
        </w:rPr>
        <w:annotationRef/>
      </w:r>
      <w:r w:rsidR="00E67C86" w:rsidRPr="006D43E8">
        <w:rPr>
          <w:noProof/>
          <w:lang w:val="en-US"/>
        </w:rPr>
        <w:t>Space constraints, so w</w:t>
      </w:r>
      <w:r w:rsidR="00E67C86">
        <w:rPr>
          <w:noProof/>
          <w:lang w:val="en-US"/>
        </w:rPr>
        <w:t>e only mention things once</w:t>
      </w:r>
    </w:p>
  </w:comment>
  <w:comment w:id="100" w:author="Günter Hörmandinger" w:date="2020-11-25T08:54:00Z" w:initials="GH">
    <w:p w14:paraId="727BD79A" w14:textId="493B940D" w:rsidR="00DB118B" w:rsidRPr="00DB118B" w:rsidRDefault="00DB118B">
      <w:pPr>
        <w:pStyle w:val="CommentText"/>
        <w:rPr>
          <w:lang w:val="en-US"/>
        </w:rPr>
      </w:pPr>
      <w:r>
        <w:rPr>
          <w:rStyle w:val="CommentReference"/>
        </w:rPr>
        <w:annotationRef/>
      </w:r>
      <w:r w:rsidR="00E67C86" w:rsidRPr="00DB118B">
        <w:rPr>
          <w:noProof/>
          <w:lang w:val="en-US"/>
        </w:rPr>
        <w:t>Doppelung</w:t>
      </w:r>
    </w:p>
  </w:comment>
  <w:comment w:id="130" w:author="Günter Hörmandinger" w:date="2020-11-25T09:19:00Z" w:initials="GH">
    <w:p w14:paraId="4C0708AF" w14:textId="0D957D8F" w:rsidR="006D43E8" w:rsidRPr="006D43E8" w:rsidRDefault="006D43E8">
      <w:pPr>
        <w:pStyle w:val="CommentText"/>
        <w:rPr>
          <w:lang w:val="en-US"/>
        </w:rPr>
      </w:pPr>
      <w:r>
        <w:rPr>
          <w:rStyle w:val="CommentReference"/>
        </w:rPr>
        <w:annotationRef/>
      </w:r>
      <w:r w:rsidR="00E67C86" w:rsidRPr="006D43E8">
        <w:rPr>
          <w:noProof/>
          <w:lang w:val="en-US"/>
        </w:rPr>
        <w:t>better use generic formulation, m</w:t>
      </w:r>
      <w:r w:rsidR="00E67C86">
        <w:rPr>
          <w:noProof/>
          <w:lang w:val="en-US"/>
        </w:rPr>
        <w:t>entioning specific percentages here could create confusion. And they have already read my blog post so they know what it's about. :-)</w:t>
      </w:r>
    </w:p>
  </w:comment>
  <w:comment w:id="147" w:author="Günter Hörmandinger" w:date="2020-11-25T10:11:00Z" w:initials="GH">
    <w:p w14:paraId="5599C127" w14:textId="2EC1BAC1" w:rsidR="00DB2B49" w:rsidRPr="00DB2B49" w:rsidRDefault="00DB2B49">
      <w:pPr>
        <w:pStyle w:val="CommentText"/>
        <w:rPr>
          <w:lang w:val="en-US"/>
        </w:rPr>
      </w:pPr>
      <w:r>
        <w:rPr>
          <w:rStyle w:val="CommentReference"/>
        </w:rPr>
        <w:annotationRef/>
      </w:r>
      <w:r w:rsidR="00E67C86" w:rsidRPr="00DB2B49">
        <w:rPr>
          <w:noProof/>
          <w:lang w:val="en-US"/>
        </w:rPr>
        <w:t>We don't have formatting o</w:t>
      </w:r>
      <w:r w:rsidR="00E67C86">
        <w:rPr>
          <w:noProof/>
          <w:lang w:val="en-US"/>
        </w:rPr>
        <w:t>r footnotes in the web form, so we should keep it extremely simple</w:t>
      </w:r>
    </w:p>
  </w:comment>
  <w:comment w:id="189" w:author="Carl-Friedrich Elmer" w:date="2020-11-25T11:25:00Z" w:initials="CE">
    <w:p w14:paraId="76A8C936" w14:textId="690AB2E6" w:rsidR="007A1F13" w:rsidRPr="00922751" w:rsidRDefault="007A1F13">
      <w:pPr>
        <w:pStyle w:val="CommentText"/>
        <w:rPr>
          <w:lang w:val="en-US"/>
        </w:rPr>
      </w:pPr>
      <w:r>
        <w:rPr>
          <w:rStyle w:val="CommentReference"/>
        </w:rPr>
        <w:annotationRef/>
      </w:r>
      <w:r>
        <w:t xml:space="preserve">Könnte das so missverstanden werden, dass die Kurve auch in ihrer Höhe auf dem aktuellen Niveau bleiben soll? </w:t>
      </w:r>
      <w:r w:rsidRPr="00922751">
        <w:rPr>
          <w:lang w:val="en-US"/>
        </w:rPr>
        <w:t xml:space="preserve">Es </w:t>
      </w:r>
      <w:proofErr w:type="spellStart"/>
      <w:r w:rsidRPr="00922751">
        <w:rPr>
          <w:lang w:val="en-US"/>
        </w:rPr>
        <w:t>bedarf</w:t>
      </w:r>
      <w:proofErr w:type="spellEnd"/>
      <w:r w:rsidRPr="00922751">
        <w:rPr>
          <w:lang w:val="en-US"/>
        </w:rPr>
        <w:t xml:space="preserve"> ja </w:t>
      </w:r>
      <w:proofErr w:type="spellStart"/>
      <w:r w:rsidRPr="00922751">
        <w:rPr>
          <w:lang w:val="en-US"/>
        </w:rPr>
        <w:t>einer</w:t>
      </w:r>
      <w:proofErr w:type="spellEnd"/>
      <w:r w:rsidRPr="00922751">
        <w:rPr>
          <w:lang w:val="en-US"/>
        </w:rPr>
        <w:t xml:space="preserve"> </w:t>
      </w:r>
      <w:proofErr w:type="spellStart"/>
      <w:r w:rsidRPr="00922751">
        <w:rPr>
          <w:lang w:val="en-US"/>
        </w:rPr>
        <w:t>erheblichen</w:t>
      </w:r>
      <w:proofErr w:type="spellEnd"/>
      <w:r w:rsidRPr="00922751">
        <w:rPr>
          <w:lang w:val="en-US"/>
        </w:rPr>
        <w:t xml:space="preserve"> </w:t>
      </w:r>
      <w:proofErr w:type="spellStart"/>
      <w:r w:rsidRPr="00922751">
        <w:rPr>
          <w:lang w:val="en-US"/>
        </w:rPr>
        <w:t>Verschärfung</w:t>
      </w:r>
      <w:proofErr w:type="spellEnd"/>
      <w:r w:rsidRPr="00922751">
        <w:rPr>
          <w:lang w:val="en-US"/>
        </w:rPr>
        <w:t>.</w:t>
      </w:r>
    </w:p>
  </w:comment>
  <w:comment w:id="179" w:author="Maita Schade" w:date="2020-11-25T16:47:00Z" w:initials="MS">
    <w:p w14:paraId="1569840C" w14:textId="7DF1A93F" w:rsidR="00BC3699" w:rsidRPr="00BC3699" w:rsidRDefault="00BC3699">
      <w:pPr>
        <w:pStyle w:val="CommentText"/>
        <w:rPr>
          <w:lang w:val="en-US"/>
        </w:rPr>
      </w:pPr>
      <w:r>
        <w:rPr>
          <w:rStyle w:val="CommentReference"/>
        </w:rPr>
        <w:annotationRef/>
      </w:r>
      <w:r w:rsidRPr="00BC3699">
        <w:rPr>
          <w:lang w:val="en-US"/>
        </w:rPr>
        <w:t>As per Carlo, we p</w:t>
      </w:r>
      <w:r>
        <w:rPr>
          <w:lang w:val="en-US"/>
        </w:rPr>
        <w:t>robably don’t want the existing curve, but rather a more stringent one, right?</w:t>
      </w:r>
    </w:p>
  </w:comment>
  <w:comment w:id="202" w:author="Günter Hörmandinger" w:date="2020-11-25T08:56:00Z" w:initials="GH">
    <w:p w14:paraId="03DD118D" w14:textId="38E323F2" w:rsidR="00DB118B" w:rsidRPr="00DB118B" w:rsidRDefault="00DB118B">
      <w:pPr>
        <w:pStyle w:val="CommentText"/>
        <w:rPr>
          <w:lang w:val="en-US"/>
        </w:rPr>
      </w:pPr>
      <w:r>
        <w:rPr>
          <w:rStyle w:val="CommentReference"/>
        </w:rPr>
        <w:annotationRef/>
      </w:r>
      <w:r w:rsidR="00E67C86" w:rsidRPr="00DB118B">
        <w:rPr>
          <w:noProof/>
          <w:lang w:val="en-US"/>
        </w:rPr>
        <w:t>The biggest effect is</w:t>
      </w:r>
      <w:r w:rsidR="00E67C86">
        <w:rPr>
          <w:noProof/>
          <w:lang w:val="en-US"/>
        </w:rPr>
        <w:t xml:space="preserve"> from counting EVs as zero. The ZLEV factor has comparatively little influence.</w:t>
      </w:r>
    </w:p>
  </w:comment>
  <w:comment w:id="203" w:author="Maita Schade" w:date="2020-11-24T13:52:00Z" w:initials="MS">
    <w:p w14:paraId="76BEE3F2" w14:textId="435A03FD" w:rsidR="006917F5" w:rsidRPr="00922751" w:rsidRDefault="006917F5">
      <w:pPr>
        <w:pStyle w:val="CommentText"/>
      </w:pPr>
      <w:r>
        <w:rPr>
          <w:rStyle w:val="CommentReference"/>
        </w:rPr>
        <w:annotationRef/>
      </w:r>
      <w:r w:rsidRPr="006917F5">
        <w:rPr>
          <w:lang w:val="en-US"/>
        </w:rPr>
        <w:t>Kerstin’s and Günter’s inputs h</w:t>
      </w:r>
      <w:r>
        <w:rPr>
          <w:lang w:val="en-US"/>
        </w:rPr>
        <w:t xml:space="preserve">ave little footnote numbers, but no actual references—should I collect references/sources for our arguments? </w:t>
      </w:r>
      <w:r w:rsidRPr="00922751">
        <w:t xml:space="preserve">Do </w:t>
      </w:r>
      <w:proofErr w:type="spellStart"/>
      <w:r w:rsidRPr="00922751">
        <w:t>you</w:t>
      </w:r>
      <w:proofErr w:type="spellEnd"/>
      <w:r w:rsidRPr="00922751">
        <w:t xml:space="preserve"> </w:t>
      </w:r>
      <w:proofErr w:type="spellStart"/>
      <w:r w:rsidRPr="00922751">
        <w:t>have</w:t>
      </w:r>
      <w:proofErr w:type="spellEnd"/>
      <w:r w:rsidRPr="00922751">
        <w:t xml:space="preserve"> </w:t>
      </w:r>
      <w:proofErr w:type="spellStart"/>
      <w:r w:rsidRPr="00922751">
        <w:t>these</w:t>
      </w:r>
      <w:proofErr w:type="spellEnd"/>
      <w:r w:rsidRPr="00922751">
        <w:t xml:space="preserve"> </w:t>
      </w:r>
      <w:proofErr w:type="spellStart"/>
      <w:r w:rsidRPr="00922751">
        <w:t>somewhere</w:t>
      </w:r>
      <w:proofErr w:type="spellEnd"/>
      <w:r w:rsidRPr="00922751">
        <w:t>?</w:t>
      </w:r>
    </w:p>
  </w:comment>
  <w:comment w:id="218" w:author="Maita Schade" w:date="2020-11-24T13:40:00Z" w:initials="MS">
    <w:p w14:paraId="2BB819ED" w14:textId="77777777" w:rsidR="005834A4" w:rsidRPr="00A76591" w:rsidRDefault="005834A4" w:rsidP="005834A4">
      <w:pPr>
        <w:pStyle w:val="CommentText"/>
        <w:rPr>
          <w:lang w:val="en-US"/>
        </w:rPr>
      </w:pPr>
      <w:r>
        <w:rPr>
          <w:rStyle w:val="CommentReference"/>
        </w:rPr>
        <w:annotationRef/>
      </w:r>
      <w:r w:rsidRPr="00A76591">
        <w:rPr>
          <w:lang w:val="en-US"/>
        </w:rPr>
        <w:t>Is this something like the exponential ab</w:t>
      </w:r>
      <w:r>
        <w:rPr>
          <w:lang w:val="en-US"/>
        </w:rPr>
        <w:t>ove-limit factor? Emissions above the target could be counted with a factor of e^(x-95g/km), so the bigger the excess gets the more the manufacturer gets penalized… or maybe I don’t understand what Kerstin is going for here.</w:t>
      </w:r>
    </w:p>
  </w:comment>
  <w:comment w:id="266" w:author="Carl-Friedrich Elmer" w:date="2020-11-25T12:12:00Z" w:initials="CE">
    <w:p w14:paraId="38916C3C" w14:textId="77777777" w:rsidR="00F06A34" w:rsidRDefault="00F06A34">
      <w:pPr>
        <w:pStyle w:val="CommentText"/>
      </w:pPr>
      <w:r>
        <w:rPr>
          <w:rStyle w:val="CommentReference"/>
        </w:rPr>
        <w:annotationRef/>
      </w:r>
      <w:r>
        <w:t xml:space="preserve">Persönlich würde ich b) deutlich präferieren, da ansonsten </w:t>
      </w:r>
      <w:proofErr w:type="spellStart"/>
      <w:r>
        <w:t>laggards</w:t>
      </w:r>
      <w:proofErr w:type="spellEnd"/>
      <w:r>
        <w:t xml:space="preserve"> möglicherweise belohnt werden. Frage auch, wie man das Limit von Pools bestimmt, wenn sich die Marktanteile der beteiligten Hersteller zwischen 2021 und dem Zieljahr verschieben.</w:t>
      </w:r>
    </w:p>
    <w:p w14:paraId="1AF28C44" w14:textId="43A34CD2" w:rsidR="00F06A34" w:rsidRDefault="00F06A34">
      <w:pPr>
        <w:pStyle w:val="CommentText"/>
      </w:pPr>
      <w:r>
        <w:t xml:space="preserve">IMHO könnte man a) und b) tauschen und a) etwas kürzen, um vielleicht etwas Platz für noch einen weiteren Aspekt einzusparen, bspw. Abschaffung ZLEV </w:t>
      </w:r>
      <w:proofErr w:type="spellStart"/>
      <w:r>
        <w:t>incentive</w:t>
      </w:r>
      <w:proofErr w:type="spellEnd"/>
      <w:r>
        <w:t xml:space="preserve"> </w:t>
      </w:r>
      <w:proofErr w:type="spellStart"/>
      <w:r>
        <w:t>mechanism</w:t>
      </w:r>
      <w:proofErr w:type="spellEnd"/>
      <w:r>
        <w:t xml:space="preserve"> oder kontinuierliche Verbesserungsanreize (mittels jährlicher Ziele oder </w:t>
      </w:r>
      <w:proofErr w:type="spellStart"/>
      <w:r>
        <w:t>rolling</w:t>
      </w:r>
      <w:proofErr w:type="spellEnd"/>
      <w:r>
        <w:t xml:space="preserve"> </w:t>
      </w:r>
      <w:proofErr w:type="spellStart"/>
      <w:r>
        <w:t>averages</w:t>
      </w:r>
      <w:proofErr w:type="spellEnd"/>
      <w:r>
        <w:t xml:space="preserve"> oder </w:t>
      </w:r>
      <w:proofErr w:type="spellStart"/>
      <w:r>
        <w:t>banking&amp;borrowing</w:t>
      </w:r>
      <w:proofErr w:type="spellEnd"/>
      <w:r>
        <w:t>) wie in der T&amp;E-Stellungnahme.</w:t>
      </w:r>
    </w:p>
  </w:comment>
  <w:comment w:id="275" w:author="Carl-Friedrich Elmer" w:date="2020-11-25T12:12:00Z" w:initials="CE">
    <w:p w14:paraId="1F39C0C3" w14:textId="77777777" w:rsidR="005834A4" w:rsidRDefault="005834A4" w:rsidP="005834A4">
      <w:pPr>
        <w:pStyle w:val="CommentText"/>
      </w:pPr>
      <w:r>
        <w:rPr>
          <w:rStyle w:val="CommentReference"/>
        </w:rPr>
        <w:annotationRef/>
      </w:r>
      <w:r>
        <w:t xml:space="preserve">Persönlich würde ich b) deutlich präferieren, da ansonsten </w:t>
      </w:r>
      <w:proofErr w:type="spellStart"/>
      <w:r>
        <w:t>laggards</w:t>
      </w:r>
      <w:proofErr w:type="spellEnd"/>
      <w:r>
        <w:t xml:space="preserve"> möglicherweise belohnt werden. Frage auch, wie man das Limit von Pools bestimmt, wenn sich die Marktanteile der beteiligten Hersteller zwischen 2021 und dem Zieljahr verschieben.</w:t>
      </w:r>
    </w:p>
    <w:p w14:paraId="05A4C33F" w14:textId="77777777" w:rsidR="005834A4" w:rsidRDefault="005834A4" w:rsidP="005834A4">
      <w:pPr>
        <w:pStyle w:val="CommentText"/>
      </w:pPr>
      <w:r>
        <w:t xml:space="preserve">IMHO könnte man a) und b) tauschen und a) etwas kürzen, um vielleicht etwas Platz für noch einen weiteren Aspekt einzusparen, bspw. Abschaffung ZLEV </w:t>
      </w:r>
      <w:proofErr w:type="spellStart"/>
      <w:r>
        <w:t>incentive</w:t>
      </w:r>
      <w:proofErr w:type="spellEnd"/>
      <w:r>
        <w:t xml:space="preserve"> </w:t>
      </w:r>
      <w:proofErr w:type="spellStart"/>
      <w:r>
        <w:t>mechanism</w:t>
      </w:r>
      <w:proofErr w:type="spellEnd"/>
      <w:r>
        <w:t xml:space="preserve"> oder kontinuierliche Verbesserungsanreize (mittels jährlicher Ziele oder </w:t>
      </w:r>
      <w:proofErr w:type="spellStart"/>
      <w:r>
        <w:t>rolling</w:t>
      </w:r>
      <w:proofErr w:type="spellEnd"/>
      <w:r>
        <w:t xml:space="preserve"> </w:t>
      </w:r>
      <w:proofErr w:type="spellStart"/>
      <w:r>
        <w:t>averages</w:t>
      </w:r>
      <w:proofErr w:type="spellEnd"/>
      <w:r>
        <w:t xml:space="preserve"> oder </w:t>
      </w:r>
      <w:proofErr w:type="spellStart"/>
      <w:r>
        <w:t>banking&amp;borrowing</w:t>
      </w:r>
      <w:proofErr w:type="spellEnd"/>
      <w:r>
        <w:t>) wie in der T&amp;E-Stellungnahme.</w:t>
      </w:r>
    </w:p>
  </w:comment>
  <w:comment w:id="419" w:author="Günter Hörmandinger" w:date="2020-11-25T09:15:00Z" w:initials="GH">
    <w:p w14:paraId="39BFE4EC" w14:textId="4A934B07" w:rsidR="004206E6" w:rsidRPr="00F06A34" w:rsidRDefault="004206E6">
      <w:pPr>
        <w:pStyle w:val="CommentText"/>
        <w:rPr>
          <w:lang w:val="en-US"/>
        </w:rPr>
      </w:pPr>
      <w:r>
        <w:rPr>
          <w:rStyle w:val="CommentReference"/>
        </w:rPr>
        <w:annotationRef/>
      </w:r>
      <w:r w:rsidR="00E67C86" w:rsidRPr="00F06A34">
        <w:rPr>
          <w:noProof/>
          <w:lang w:val="en-US"/>
        </w:rPr>
        <w:t>True, but not decisive here.</w:t>
      </w:r>
    </w:p>
  </w:comment>
  <w:comment w:id="421" w:author="Günter Hörmandinger" w:date="2020-11-25T09:23:00Z" w:initials="GH">
    <w:p w14:paraId="54A66A5F" w14:textId="6FAE3453" w:rsidR="006D43E8" w:rsidRPr="006D43E8" w:rsidRDefault="006D43E8">
      <w:pPr>
        <w:pStyle w:val="CommentText"/>
        <w:rPr>
          <w:lang w:val="en-US"/>
        </w:rPr>
      </w:pPr>
      <w:r>
        <w:rPr>
          <w:rStyle w:val="CommentReference"/>
        </w:rPr>
        <w:annotationRef/>
      </w:r>
      <w:r w:rsidR="00E67C86" w:rsidRPr="006D43E8">
        <w:rPr>
          <w:noProof/>
          <w:lang w:val="en-US"/>
        </w:rPr>
        <w:t>True, but no need to</w:t>
      </w:r>
      <w:r w:rsidR="00E67C86">
        <w:rPr>
          <w:noProof/>
          <w:lang w:val="en-US"/>
        </w:rPr>
        <w:t xml:space="preserve"> mention it. Also, they wanted us to do that assessment.</w:t>
      </w:r>
    </w:p>
  </w:comment>
  <w:comment w:id="439" w:author="Maita Schade" w:date="2020-11-24T13:40:00Z" w:initials="MS">
    <w:p w14:paraId="37565ABE" w14:textId="388DE943" w:rsidR="00A76591" w:rsidRPr="00A76591" w:rsidRDefault="00A76591">
      <w:pPr>
        <w:pStyle w:val="CommentText"/>
        <w:rPr>
          <w:lang w:val="en-US"/>
        </w:rPr>
      </w:pPr>
      <w:r>
        <w:rPr>
          <w:rStyle w:val="CommentReference"/>
        </w:rPr>
        <w:annotationRef/>
      </w:r>
      <w:r w:rsidRPr="00A76591">
        <w:rPr>
          <w:lang w:val="en-US"/>
        </w:rPr>
        <w:t>Is this something like the exponential ab</w:t>
      </w:r>
      <w:r>
        <w:rPr>
          <w:lang w:val="en-US"/>
        </w:rPr>
        <w:t>ove-limit factor? Emissions above the target could be counted with a factor of e^(x-95g/km), so the bigger the excess gets the more the manufacturer gets penalized… or maybe I don’t understand what Kerstin is going for here.</w:t>
      </w:r>
    </w:p>
  </w:comment>
  <w:comment w:id="505" w:author="Carl-Friedrich Elmer" w:date="2020-11-25T11:31:00Z" w:initials="CE">
    <w:p w14:paraId="1040D19C" w14:textId="4A1F1030" w:rsidR="00BC10D8" w:rsidRDefault="00BC10D8">
      <w:pPr>
        <w:pStyle w:val="CommentText"/>
      </w:pPr>
      <w:r>
        <w:rPr>
          <w:rStyle w:val="CommentReference"/>
        </w:rPr>
        <w:annotationRef/>
      </w:r>
      <w:r>
        <w:t xml:space="preserve">Was ist gemeint? Regression </w:t>
      </w:r>
      <w:proofErr w:type="spellStart"/>
      <w:r>
        <w:t>line</w:t>
      </w:r>
      <w:proofErr w:type="spellEnd"/>
      <w:r>
        <w:t>?</w:t>
      </w:r>
    </w:p>
  </w:comment>
  <w:comment w:id="532" w:author="Günter Hörmandinger" w:date="2020-11-25T10:44:00Z" w:initials="GH">
    <w:p w14:paraId="4623B966" w14:textId="22A8E5A1" w:rsidR="00F759E7" w:rsidRPr="00F759E7" w:rsidRDefault="00F759E7">
      <w:pPr>
        <w:pStyle w:val="CommentText"/>
        <w:rPr>
          <w:lang w:val="en-US"/>
        </w:rPr>
      </w:pPr>
      <w:r>
        <w:rPr>
          <w:rStyle w:val="CommentReference"/>
        </w:rPr>
        <w:annotationRef/>
      </w:r>
      <w:r w:rsidR="00E67C86" w:rsidRPr="00F759E7">
        <w:rPr>
          <w:noProof/>
          <w:lang w:val="en-US"/>
        </w:rPr>
        <w:t>Is that in the o</w:t>
      </w:r>
      <w:r w:rsidR="00E67C86">
        <w:rPr>
          <w:noProof/>
          <w:lang w:val="en-US"/>
        </w:rPr>
        <w:t>jective of the legislation (Art.</w:t>
      </w:r>
    </w:p>
  </w:comment>
  <w:comment w:id="533" w:author="Maita Schade" w:date="2020-11-25T13:38:00Z" w:initials="MS">
    <w:p w14:paraId="0EC00A58" w14:textId="79680628" w:rsidR="00922751" w:rsidRPr="00922751" w:rsidRDefault="00922751">
      <w:pPr>
        <w:pStyle w:val="CommentText"/>
        <w:rPr>
          <w:lang w:val="en-US"/>
        </w:rPr>
      </w:pPr>
      <w:r>
        <w:rPr>
          <w:rStyle w:val="CommentReference"/>
        </w:rPr>
        <w:annotationRef/>
      </w:r>
      <w:r w:rsidRPr="00922751">
        <w:rPr>
          <w:lang w:val="en-US"/>
        </w:rPr>
        <w:t>Taken from IIA—if w</w:t>
      </w:r>
      <w:r>
        <w:rPr>
          <w:lang w:val="en-US"/>
        </w:rPr>
        <w:t>e cut this maybe don’t need source</w:t>
      </w:r>
    </w:p>
  </w:comment>
  <w:comment w:id="601" w:author="Carl-Friedrich Elmer" w:date="2020-11-25T12:17:00Z" w:initials="CE">
    <w:p w14:paraId="6AC6E8BB" w14:textId="7626A8E5" w:rsidR="00F06A34" w:rsidRDefault="00F06A34">
      <w:pPr>
        <w:pStyle w:val="CommentText"/>
      </w:pPr>
      <w:r>
        <w:rPr>
          <w:rStyle w:val="CommentReference"/>
        </w:rPr>
        <w:annotationRef/>
      </w:r>
      <w:r>
        <w:t>Falls Zeichenknappheit vielleicht hierauf verzichten</w:t>
      </w:r>
    </w:p>
  </w:comment>
  <w:comment w:id="619" w:author="Carl-Friedrich Elmer" w:date="2020-11-25T11:55:00Z" w:initials="CE">
    <w:p w14:paraId="13FDD99F" w14:textId="5FEB5317" w:rsidR="009F0576" w:rsidRDefault="009F0576">
      <w:pPr>
        <w:pStyle w:val="CommentText"/>
      </w:pPr>
      <w:r>
        <w:rPr>
          <w:rStyle w:val="CommentReference"/>
        </w:rPr>
        <w:annotationRef/>
      </w:r>
      <w:proofErr w:type="gramStart"/>
      <w:r>
        <w:t>Fände</w:t>
      </w:r>
      <w:proofErr w:type="gramEnd"/>
      <w:r>
        <w:t xml:space="preserve"> es schon gut, sich auch zum ZLEV </w:t>
      </w:r>
      <w:proofErr w:type="spellStart"/>
      <w:r>
        <w:t>incentive</w:t>
      </w:r>
      <w:proofErr w:type="spellEnd"/>
      <w:r>
        <w:t xml:space="preserve"> </w:t>
      </w:r>
      <w:proofErr w:type="spellStart"/>
      <w:r>
        <w:t>mechanism</w:t>
      </w:r>
      <w:proofErr w:type="spellEnd"/>
      <w:r>
        <w:t xml:space="preserve"> zu äußern, da ja auch explizit angesprochen im IIA. Daher hier mal ein gekürzter Vorschlag.</w:t>
      </w:r>
    </w:p>
  </w:comment>
  <w:comment w:id="636" w:author="Günter Hörmandinger" w:date="2020-11-25T10:52:00Z" w:initials="GH">
    <w:p w14:paraId="73B8176E" w14:textId="34623EAB" w:rsidR="00F759E7" w:rsidRDefault="00F759E7">
      <w:pPr>
        <w:pStyle w:val="CommentText"/>
      </w:pPr>
      <w:r>
        <w:rPr>
          <w:rStyle w:val="CommentReference"/>
        </w:rPr>
        <w:annotationRef/>
      </w:r>
      <w:r w:rsidR="00E67C86">
        <w:rPr>
          <w:noProof/>
        </w:rPr>
        <w:t>Weniger wichtig, daher aus Platzgründen rauslassen</w:t>
      </w:r>
    </w:p>
  </w:comment>
  <w:comment w:id="640" w:author="Maita Schade" w:date="2020-11-24T13:31:00Z" w:initials="MS">
    <w:p w14:paraId="10C59CEE" w14:textId="270B3624" w:rsidR="003A3728" w:rsidRPr="003A3728" w:rsidRDefault="003A3728">
      <w:pPr>
        <w:pStyle w:val="CommentText"/>
        <w:rPr>
          <w:lang w:val="en-US"/>
        </w:rPr>
      </w:pPr>
      <w:r>
        <w:rPr>
          <w:rStyle w:val="CommentReference"/>
        </w:rPr>
        <w:annotationRef/>
      </w:r>
      <w:r w:rsidRPr="003A3728">
        <w:rPr>
          <w:lang w:val="en-US"/>
        </w:rPr>
        <w:t>Do we need to talk a</w:t>
      </w:r>
      <w:r>
        <w:rPr>
          <w:lang w:val="en-US"/>
        </w:rPr>
        <w:t>bout LCA?</w:t>
      </w:r>
    </w:p>
  </w:comment>
  <w:comment w:id="641" w:author="Günter Hörmandinger" w:date="2020-11-25T10:52:00Z" w:initials="GH">
    <w:p w14:paraId="6DAE5A77" w14:textId="4EFD589D" w:rsidR="00E43EBF" w:rsidRDefault="00E43EBF">
      <w:pPr>
        <w:pStyle w:val="CommentText"/>
      </w:pPr>
      <w:r>
        <w:rPr>
          <w:rStyle w:val="CommentReference"/>
        </w:rPr>
        <w:annotationRef/>
      </w:r>
      <w:r w:rsidR="00E67C86">
        <w:rPr>
          <w:noProof/>
        </w:rPr>
        <w:t>Aus Platzgründen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7E43B2" w15:done="0"/>
  <w15:commentEx w15:paraId="747EA9F5" w15:done="0"/>
  <w15:commentEx w15:paraId="0D996325" w15:done="0"/>
  <w15:commentEx w15:paraId="727BD79A" w15:done="0"/>
  <w15:commentEx w15:paraId="4C0708AF" w15:done="0"/>
  <w15:commentEx w15:paraId="5599C127" w15:done="1"/>
  <w15:commentEx w15:paraId="76A8C936" w15:done="0"/>
  <w15:commentEx w15:paraId="1569840C" w15:done="0"/>
  <w15:commentEx w15:paraId="03DD118D" w15:done="0"/>
  <w15:commentEx w15:paraId="76BEE3F2" w15:done="1"/>
  <w15:commentEx w15:paraId="2BB819ED" w15:done="1"/>
  <w15:commentEx w15:paraId="1AF28C44" w15:done="0"/>
  <w15:commentEx w15:paraId="05A4C33F" w15:done="0"/>
  <w15:commentEx w15:paraId="39BFE4EC" w15:done="0"/>
  <w15:commentEx w15:paraId="54A66A5F" w15:done="0"/>
  <w15:commentEx w15:paraId="37565ABE" w15:done="0"/>
  <w15:commentEx w15:paraId="1040D19C" w15:done="0"/>
  <w15:commentEx w15:paraId="4623B966" w15:done="0"/>
  <w15:commentEx w15:paraId="0EC00A58" w15:paraIdParent="4623B966" w15:done="0"/>
  <w15:commentEx w15:paraId="6AC6E8BB" w15:done="0"/>
  <w15:commentEx w15:paraId="13FDD99F" w15:done="0"/>
  <w15:commentEx w15:paraId="73B8176E" w15:done="0"/>
  <w15:commentEx w15:paraId="10C59CEE" w15:done="0"/>
  <w15:commentEx w15:paraId="6DAE5A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89800" w16cex:dateUtc="2020-11-25T07:44:00Z"/>
  <w16cex:commentExtensible w16cex:durableId="2368BCF2" w16cex:dateUtc="2020-11-25T10:22:00Z"/>
  <w16cex:commentExtensible w16cex:durableId="23689F8F" w16cex:dateUtc="2020-11-25T08:17:00Z"/>
  <w16cex:commentExtensible w16cex:durableId="23689A40" w16cex:dateUtc="2020-11-25T07:54:00Z"/>
  <w16cex:commentExtensible w16cex:durableId="2368A026" w16cex:dateUtc="2020-11-25T08:19:00Z"/>
  <w16cex:commentExtensible w16cex:durableId="2368AC43" w16cex:dateUtc="2020-11-25T09:11:00Z"/>
  <w16cex:commentExtensible w16cex:durableId="2368BDBF" w16cex:dateUtc="2020-11-25T10:25:00Z"/>
  <w16cex:commentExtensible w16cex:durableId="23690920" w16cex:dateUtc="2020-11-25T15:47:00Z"/>
  <w16cex:commentExtensible w16cex:durableId="23689AAE" w16cex:dateUtc="2020-11-25T07:56:00Z"/>
  <w16cex:commentExtensible w16cex:durableId="23678E88" w16cex:dateUtc="2020-11-24T12:52:00Z"/>
  <w16cex:commentExtensible w16cex:durableId="23690B84" w16cex:dateUtc="2020-11-24T12:40:00Z"/>
  <w16cex:commentExtensible w16cex:durableId="2368C892" w16cex:dateUtc="2020-11-25T11:12:00Z"/>
  <w16cex:commentExtensible w16cex:durableId="23690C83" w16cex:dateUtc="2020-11-25T11:12:00Z"/>
  <w16cex:commentExtensible w16cex:durableId="23689F48" w16cex:dateUtc="2020-11-25T08:15:00Z"/>
  <w16cex:commentExtensible w16cex:durableId="2368A12D" w16cex:dateUtc="2020-11-25T08:23:00Z"/>
  <w16cex:commentExtensible w16cex:durableId="23678BE6" w16cex:dateUtc="2020-11-24T12:40:00Z"/>
  <w16cex:commentExtensible w16cex:durableId="2368BF25" w16cex:dateUtc="2020-11-25T10:31:00Z"/>
  <w16cex:commentExtensible w16cex:durableId="2368B409" w16cex:dateUtc="2020-11-25T09:44:00Z"/>
  <w16cex:commentExtensible w16cex:durableId="2368DCC4" w16cex:dateUtc="2020-11-25T12:38:00Z"/>
  <w16cex:commentExtensible w16cex:durableId="2368C9F6" w16cex:dateUtc="2020-11-25T11:17:00Z"/>
  <w16cex:commentExtensible w16cex:durableId="2368C4A0" w16cex:dateUtc="2020-11-25T10:55:00Z"/>
  <w16cex:commentExtensible w16cex:durableId="2368B5D6" w16cex:dateUtc="2020-11-25T09:52:00Z"/>
  <w16cex:commentExtensible w16cex:durableId="2367899B" w16cex:dateUtc="2020-11-24T12:31:00Z"/>
  <w16cex:commentExtensible w16cex:durableId="2368B5F4" w16cex:dateUtc="2020-11-25T0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7E43B2" w16cid:durableId="23689800"/>
  <w16cid:commentId w16cid:paraId="747EA9F5" w16cid:durableId="2368BCF2"/>
  <w16cid:commentId w16cid:paraId="0D996325" w16cid:durableId="23689F8F"/>
  <w16cid:commentId w16cid:paraId="727BD79A" w16cid:durableId="23689A40"/>
  <w16cid:commentId w16cid:paraId="4C0708AF" w16cid:durableId="2368A026"/>
  <w16cid:commentId w16cid:paraId="5599C127" w16cid:durableId="2368AC43"/>
  <w16cid:commentId w16cid:paraId="76A8C936" w16cid:durableId="2368BDBF"/>
  <w16cid:commentId w16cid:paraId="1569840C" w16cid:durableId="23690920"/>
  <w16cid:commentId w16cid:paraId="03DD118D" w16cid:durableId="23689AAE"/>
  <w16cid:commentId w16cid:paraId="76BEE3F2" w16cid:durableId="23678E88"/>
  <w16cid:commentId w16cid:paraId="2BB819ED" w16cid:durableId="23690B84"/>
  <w16cid:commentId w16cid:paraId="1AF28C44" w16cid:durableId="2368C892"/>
  <w16cid:commentId w16cid:paraId="05A4C33F" w16cid:durableId="23690C83"/>
  <w16cid:commentId w16cid:paraId="39BFE4EC" w16cid:durableId="23689F48"/>
  <w16cid:commentId w16cid:paraId="54A66A5F" w16cid:durableId="2368A12D"/>
  <w16cid:commentId w16cid:paraId="37565ABE" w16cid:durableId="23678BE6"/>
  <w16cid:commentId w16cid:paraId="1040D19C" w16cid:durableId="2368BF25"/>
  <w16cid:commentId w16cid:paraId="4623B966" w16cid:durableId="2368B409"/>
  <w16cid:commentId w16cid:paraId="0EC00A58" w16cid:durableId="2368DCC4"/>
  <w16cid:commentId w16cid:paraId="6AC6E8BB" w16cid:durableId="2368C9F6"/>
  <w16cid:commentId w16cid:paraId="13FDD99F" w16cid:durableId="2368C4A0"/>
  <w16cid:commentId w16cid:paraId="73B8176E" w16cid:durableId="2368B5D6"/>
  <w16cid:commentId w16cid:paraId="10C59CEE" w16cid:durableId="2367899B"/>
  <w16cid:commentId w16cid:paraId="6DAE5A77" w16cid:durableId="2368B5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6C24"/>
    <w:multiLevelType w:val="hybridMultilevel"/>
    <w:tmpl w:val="22CA07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400B29"/>
    <w:multiLevelType w:val="multilevel"/>
    <w:tmpl w:val="CCDC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B7B83"/>
    <w:multiLevelType w:val="hybridMultilevel"/>
    <w:tmpl w:val="7F22A9BA"/>
    <w:lvl w:ilvl="0" w:tplc="F3246C26">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8F79CD"/>
    <w:multiLevelType w:val="multilevel"/>
    <w:tmpl w:val="F76228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0D67C9D"/>
    <w:multiLevelType w:val="multilevel"/>
    <w:tmpl w:val="EB3273F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33C7EBE"/>
    <w:multiLevelType w:val="multilevel"/>
    <w:tmpl w:val="2F94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4003FD"/>
    <w:multiLevelType w:val="multilevel"/>
    <w:tmpl w:val="6774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BD61CD"/>
    <w:multiLevelType w:val="multilevel"/>
    <w:tmpl w:val="5F2A2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007CCB"/>
    <w:multiLevelType w:val="multilevel"/>
    <w:tmpl w:val="B704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0F240C"/>
    <w:multiLevelType w:val="multilevel"/>
    <w:tmpl w:val="2B68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9D1DDC"/>
    <w:multiLevelType w:val="multilevel"/>
    <w:tmpl w:val="4AB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AD5DED"/>
    <w:multiLevelType w:val="hybridMultilevel"/>
    <w:tmpl w:val="7E3E6F84"/>
    <w:lvl w:ilvl="0" w:tplc="04070019">
      <w:start w:val="1"/>
      <w:numFmt w:val="lowerLetter"/>
      <w:lvlText w:val="%1."/>
      <w:lvlJc w:val="left"/>
      <w:pPr>
        <w:ind w:left="720" w:hanging="360"/>
      </w:pPr>
      <w:rPr>
        <w:rFonts w:hint="default"/>
      </w:rPr>
    </w:lvl>
    <w:lvl w:ilvl="1" w:tplc="F3246C26">
      <w:numFmt w:val="bullet"/>
      <w:lvlText w:val=""/>
      <w:lvlJc w:val="left"/>
      <w:pPr>
        <w:ind w:left="1440" w:hanging="360"/>
      </w:pPr>
      <w:rPr>
        <w:rFonts w:ascii="Symbol" w:eastAsiaTheme="minorHAnsi" w:hAnsi="Symbol" w:cstheme="minorBid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E513B72"/>
    <w:multiLevelType w:val="multilevel"/>
    <w:tmpl w:val="62BC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494266"/>
    <w:multiLevelType w:val="multilevel"/>
    <w:tmpl w:val="14AE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833F2B"/>
    <w:multiLevelType w:val="multilevel"/>
    <w:tmpl w:val="2FE6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7948F6"/>
    <w:multiLevelType w:val="hybridMultilevel"/>
    <w:tmpl w:val="0F3608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AC42DE0"/>
    <w:multiLevelType w:val="multilevel"/>
    <w:tmpl w:val="5084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2229AA"/>
    <w:multiLevelType w:val="multilevel"/>
    <w:tmpl w:val="2830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EE2A2B"/>
    <w:multiLevelType w:val="multilevel"/>
    <w:tmpl w:val="E17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D37D62"/>
    <w:multiLevelType w:val="multilevel"/>
    <w:tmpl w:val="E7BE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3C1D1F"/>
    <w:multiLevelType w:val="hybridMultilevel"/>
    <w:tmpl w:val="0EAA00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3"/>
  </w:num>
  <w:num w:numId="3">
    <w:abstractNumId w:val="6"/>
  </w:num>
  <w:num w:numId="4">
    <w:abstractNumId w:val="12"/>
  </w:num>
  <w:num w:numId="5">
    <w:abstractNumId w:val="3"/>
  </w:num>
  <w:num w:numId="6">
    <w:abstractNumId w:val="4"/>
  </w:num>
  <w:num w:numId="7">
    <w:abstractNumId w:val="18"/>
  </w:num>
  <w:num w:numId="8">
    <w:abstractNumId w:val="7"/>
  </w:num>
  <w:num w:numId="9">
    <w:abstractNumId w:val="10"/>
  </w:num>
  <w:num w:numId="10">
    <w:abstractNumId w:val="14"/>
  </w:num>
  <w:num w:numId="11">
    <w:abstractNumId w:val="9"/>
  </w:num>
  <w:num w:numId="12">
    <w:abstractNumId w:val="5"/>
  </w:num>
  <w:num w:numId="13">
    <w:abstractNumId w:val="17"/>
  </w:num>
  <w:num w:numId="14">
    <w:abstractNumId w:val="16"/>
  </w:num>
  <w:num w:numId="15">
    <w:abstractNumId w:val="1"/>
  </w:num>
  <w:num w:numId="16">
    <w:abstractNumId w:val="8"/>
  </w:num>
  <w:num w:numId="17">
    <w:abstractNumId w:val="19"/>
  </w:num>
  <w:num w:numId="18">
    <w:abstractNumId w:val="0"/>
  </w:num>
  <w:num w:numId="19">
    <w:abstractNumId w:val="20"/>
  </w:num>
  <w:num w:numId="20">
    <w:abstractNumId w:val="11"/>
  </w:num>
  <w:num w:numId="2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ünter Hörmandinger">
    <w15:presenceInfo w15:providerId="AD" w15:userId="S::guenter.hoermandinger@agora-verkehrswende.de::e3ec28c6-00a9-4872-9ef9-a982ed207f8f"/>
  </w15:person>
  <w15:person w15:author="Maita Schade">
    <w15:presenceInfo w15:providerId="AD" w15:userId="S::maita.schade@agora-verkehrswende.de::43e2053e-df03-4a47-bd0d-0b901b3aa7e9"/>
  </w15:person>
  <w15:person w15:author="Carl-Friedrich Elmer">
    <w15:presenceInfo w15:providerId="AD" w15:userId="S::carl-friedrich.elmer@agora-verkehrswende.de::5238b822-f719-4a2c-a4cc-69b367396ee1"/>
  </w15:person>
  <w15:person w15:author="Günter Hörmandinger [2]">
    <w15:presenceInfo w15:providerId="None" w15:userId="Günter Hörmandin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070"/>
    <w:rsid w:val="00081B8B"/>
    <w:rsid w:val="000872D3"/>
    <w:rsid w:val="000C72D9"/>
    <w:rsid w:val="00146719"/>
    <w:rsid w:val="00243CF1"/>
    <w:rsid w:val="002532CE"/>
    <w:rsid w:val="003A3728"/>
    <w:rsid w:val="004206E6"/>
    <w:rsid w:val="004213E3"/>
    <w:rsid w:val="0044554F"/>
    <w:rsid w:val="00462369"/>
    <w:rsid w:val="004B1FEF"/>
    <w:rsid w:val="004C5369"/>
    <w:rsid w:val="005834A4"/>
    <w:rsid w:val="006137B2"/>
    <w:rsid w:val="006917F5"/>
    <w:rsid w:val="006B0336"/>
    <w:rsid w:val="006D43E8"/>
    <w:rsid w:val="007A1F13"/>
    <w:rsid w:val="008767E2"/>
    <w:rsid w:val="00904731"/>
    <w:rsid w:val="00922751"/>
    <w:rsid w:val="009B3782"/>
    <w:rsid w:val="009F0576"/>
    <w:rsid w:val="00A71C2D"/>
    <w:rsid w:val="00A76591"/>
    <w:rsid w:val="00AB5556"/>
    <w:rsid w:val="00AE3022"/>
    <w:rsid w:val="00BC10D8"/>
    <w:rsid w:val="00BC3699"/>
    <w:rsid w:val="00D04019"/>
    <w:rsid w:val="00D259A7"/>
    <w:rsid w:val="00DB118B"/>
    <w:rsid w:val="00DB2B49"/>
    <w:rsid w:val="00DD0070"/>
    <w:rsid w:val="00E04AB9"/>
    <w:rsid w:val="00E43EBF"/>
    <w:rsid w:val="00E67C86"/>
    <w:rsid w:val="00E87347"/>
    <w:rsid w:val="00E94A86"/>
    <w:rsid w:val="00EE0FFE"/>
    <w:rsid w:val="00F06A34"/>
    <w:rsid w:val="00F759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CA02"/>
  <w15:chartTrackingRefBased/>
  <w15:docId w15:val="{8E22FD2A-9082-44F9-A8AD-F2E59C4D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45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070"/>
    <w:pPr>
      <w:ind w:left="720"/>
      <w:contextualSpacing/>
    </w:pPr>
  </w:style>
  <w:style w:type="paragraph" w:customStyle="1" w:styleId="paragraph">
    <w:name w:val="paragraph"/>
    <w:basedOn w:val="Normal"/>
    <w:rsid w:val="00DD007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DefaultParagraphFont"/>
    <w:rsid w:val="00DD0070"/>
  </w:style>
  <w:style w:type="character" w:customStyle="1" w:styleId="eop">
    <w:name w:val="eop"/>
    <w:basedOn w:val="DefaultParagraphFont"/>
    <w:rsid w:val="00DD0070"/>
  </w:style>
  <w:style w:type="character" w:customStyle="1" w:styleId="superscript">
    <w:name w:val="superscript"/>
    <w:basedOn w:val="DefaultParagraphFont"/>
    <w:rsid w:val="0044554F"/>
  </w:style>
  <w:style w:type="character" w:customStyle="1" w:styleId="Heading2Char">
    <w:name w:val="Heading 2 Char"/>
    <w:basedOn w:val="DefaultParagraphFont"/>
    <w:link w:val="Heading2"/>
    <w:uiPriority w:val="9"/>
    <w:rsid w:val="0044554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A3728"/>
    <w:rPr>
      <w:sz w:val="16"/>
      <w:szCs w:val="16"/>
    </w:rPr>
  </w:style>
  <w:style w:type="paragraph" w:styleId="CommentText">
    <w:name w:val="annotation text"/>
    <w:basedOn w:val="Normal"/>
    <w:link w:val="CommentTextChar"/>
    <w:uiPriority w:val="99"/>
    <w:semiHidden/>
    <w:unhideWhenUsed/>
    <w:rsid w:val="003A3728"/>
    <w:pPr>
      <w:spacing w:line="240" w:lineRule="auto"/>
    </w:pPr>
    <w:rPr>
      <w:sz w:val="20"/>
      <w:szCs w:val="20"/>
    </w:rPr>
  </w:style>
  <w:style w:type="character" w:customStyle="1" w:styleId="CommentTextChar">
    <w:name w:val="Comment Text Char"/>
    <w:basedOn w:val="DefaultParagraphFont"/>
    <w:link w:val="CommentText"/>
    <w:uiPriority w:val="99"/>
    <w:semiHidden/>
    <w:rsid w:val="003A3728"/>
    <w:rPr>
      <w:sz w:val="20"/>
      <w:szCs w:val="20"/>
    </w:rPr>
  </w:style>
  <w:style w:type="paragraph" w:styleId="CommentSubject">
    <w:name w:val="annotation subject"/>
    <w:basedOn w:val="CommentText"/>
    <w:next w:val="CommentText"/>
    <w:link w:val="CommentSubjectChar"/>
    <w:uiPriority w:val="99"/>
    <w:semiHidden/>
    <w:unhideWhenUsed/>
    <w:rsid w:val="003A3728"/>
    <w:rPr>
      <w:b/>
      <w:bCs/>
    </w:rPr>
  </w:style>
  <w:style w:type="character" w:customStyle="1" w:styleId="CommentSubjectChar">
    <w:name w:val="Comment Subject Char"/>
    <w:basedOn w:val="CommentTextChar"/>
    <w:link w:val="CommentSubject"/>
    <w:uiPriority w:val="99"/>
    <w:semiHidden/>
    <w:rsid w:val="003A3728"/>
    <w:rPr>
      <w:b/>
      <w:bCs/>
      <w:sz w:val="20"/>
      <w:szCs w:val="20"/>
    </w:rPr>
  </w:style>
  <w:style w:type="paragraph" w:styleId="BalloonText">
    <w:name w:val="Balloon Text"/>
    <w:basedOn w:val="Normal"/>
    <w:link w:val="BalloonTextChar"/>
    <w:uiPriority w:val="99"/>
    <w:semiHidden/>
    <w:unhideWhenUsed/>
    <w:rsid w:val="003A3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728"/>
    <w:rPr>
      <w:rFonts w:ascii="Segoe UI" w:hAnsi="Segoe UI" w:cs="Segoe UI"/>
      <w:sz w:val="18"/>
      <w:szCs w:val="18"/>
    </w:rPr>
  </w:style>
  <w:style w:type="paragraph" w:styleId="Revision">
    <w:name w:val="Revision"/>
    <w:hidden/>
    <w:uiPriority w:val="99"/>
    <w:semiHidden/>
    <w:rsid w:val="004C53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87779">
      <w:bodyDiv w:val="1"/>
      <w:marLeft w:val="0"/>
      <w:marRight w:val="0"/>
      <w:marTop w:val="0"/>
      <w:marBottom w:val="0"/>
      <w:divBdr>
        <w:top w:val="none" w:sz="0" w:space="0" w:color="auto"/>
        <w:left w:val="none" w:sz="0" w:space="0" w:color="auto"/>
        <w:bottom w:val="none" w:sz="0" w:space="0" w:color="auto"/>
        <w:right w:val="none" w:sz="0" w:space="0" w:color="auto"/>
      </w:divBdr>
      <w:divsChild>
        <w:div w:id="1823620224">
          <w:marLeft w:val="0"/>
          <w:marRight w:val="0"/>
          <w:marTop w:val="0"/>
          <w:marBottom w:val="0"/>
          <w:divBdr>
            <w:top w:val="none" w:sz="0" w:space="0" w:color="auto"/>
            <w:left w:val="none" w:sz="0" w:space="0" w:color="auto"/>
            <w:bottom w:val="none" w:sz="0" w:space="0" w:color="auto"/>
            <w:right w:val="none" w:sz="0" w:space="0" w:color="auto"/>
          </w:divBdr>
        </w:div>
        <w:div w:id="165167667">
          <w:marLeft w:val="0"/>
          <w:marRight w:val="0"/>
          <w:marTop w:val="0"/>
          <w:marBottom w:val="0"/>
          <w:divBdr>
            <w:top w:val="none" w:sz="0" w:space="0" w:color="auto"/>
            <w:left w:val="none" w:sz="0" w:space="0" w:color="auto"/>
            <w:bottom w:val="none" w:sz="0" w:space="0" w:color="auto"/>
            <w:right w:val="none" w:sz="0" w:space="0" w:color="auto"/>
          </w:divBdr>
        </w:div>
        <w:div w:id="1291127295">
          <w:marLeft w:val="0"/>
          <w:marRight w:val="0"/>
          <w:marTop w:val="0"/>
          <w:marBottom w:val="0"/>
          <w:divBdr>
            <w:top w:val="none" w:sz="0" w:space="0" w:color="auto"/>
            <w:left w:val="none" w:sz="0" w:space="0" w:color="auto"/>
            <w:bottom w:val="none" w:sz="0" w:space="0" w:color="auto"/>
            <w:right w:val="none" w:sz="0" w:space="0" w:color="auto"/>
          </w:divBdr>
        </w:div>
        <w:div w:id="183059312">
          <w:marLeft w:val="0"/>
          <w:marRight w:val="0"/>
          <w:marTop w:val="0"/>
          <w:marBottom w:val="0"/>
          <w:divBdr>
            <w:top w:val="none" w:sz="0" w:space="0" w:color="auto"/>
            <w:left w:val="none" w:sz="0" w:space="0" w:color="auto"/>
            <w:bottom w:val="none" w:sz="0" w:space="0" w:color="auto"/>
            <w:right w:val="none" w:sz="0" w:space="0" w:color="auto"/>
          </w:divBdr>
        </w:div>
        <w:div w:id="979383738">
          <w:marLeft w:val="0"/>
          <w:marRight w:val="0"/>
          <w:marTop w:val="0"/>
          <w:marBottom w:val="0"/>
          <w:divBdr>
            <w:top w:val="none" w:sz="0" w:space="0" w:color="auto"/>
            <w:left w:val="none" w:sz="0" w:space="0" w:color="auto"/>
            <w:bottom w:val="none" w:sz="0" w:space="0" w:color="auto"/>
            <w:right w:val="none" w:sz="0" w:space="0" w:color="auto"/>
          </w:divBdr>
        </w:div>
        <w:div w:id="954992279">
          <w:marLeft w:val="0"/>
          <w:marRight w:val="0"/>
          <w:marTop w:val="0"/>
          <w:marBottom w:val="0"/>
          <w:divBdr>
            <w:top w:val="none" w:sz="0" w:space="0" w:color="auto"/>
            <w:left w:val="none" w:sz="0" w:space="0" w:color="auto"/>
            <w:bottom w:val="none" w:sz="0" w:space="0" w:color="auto"/>
            <w:right w:val="none" w:sz="0" w:space="0" w:color="auto"/>
          </w:divBdr>
        </w:div>
        <w:div w:id="1200780311">
          <w:marLeft w:val="0"/>
          <w:marRight w:val="0"/>
          <w:marTop w:val="0"/>
          <w:marBottom w:val="0"/>
          <w:divBdr>
            <w:top w:val="none" w:sz="0" w:space="0" w:color="auto"/>
            <w:left w:val="none" w:sz="0" w:space="0" w:color="auto"/>
            <w:bottom w:val="none" w:sz="0" w:space="0" w:color="auto"/>
            <w:right w:val="none" w:sz="0" w:space="0" w:color="auto"/>
          </w:divBdr>
        </w:div>
        <w:div w:id="884946504">
          <w:marLeft w:val="0"/>
          <w:marRight w:val="0"/>
          <w:marTop w:val="0"/>
          <w:marBottom w:val="0"/>
          <w:divBdr>
            <w:top w:val="none" w:sz="0" w:space="0" w:color="auto"/>
            <w:left w:val="none" w:sz="0" w:space="0" w:color="auto"/>
            <w:bottom w:val="none" w:sz="0" w:space="0" w:color="auto"/>
            <w:right w:val="none" w:sz="0" w:space="0" w:color="auto"/>
          </w:divBdr>
        </w:div>
        <w:div w:id="1920940259">
          <w:marLeft w:val="0"/>
          <w:marRight w:val="0"/>
          <w:marTop w:val="0"/>
          <w:marBottom w:val="0"/>
          <w:divBdr>
            <w:top w:val="none" w:sz="0" w:space="0" w:color="auto"/>
            <w:left w:val="none" w:sz="0" w:space="0" w:color="auto"/>
            <w:bottom w:val="none" w:sz="0" w:space="0" w:color="auto"/>
            <w:right w:val="none" w:sz="0" w:space="0" w:color="auto"/>
          </w:divBdr>
        </w:div>
      </w:divsChild>
    </w:div>
    <w:div w:id="408385001">
      <w:bodyDiv w:val="1"/>
      <w:marLeft w:val="0"/>
      <w:marRight w:val="0"/>
      <w:marTop w:val="0"/>
      <w:marBottom w:val="0"/>
      <w:divBdr>
        <w:top w:val="none" w:sz="0" w:space="0" w:color="auto"/>
        <w:left w:val="none" w:sz="0" w:space="0" w:color="auto"/>
        <w:bottom w:val="none" w:sz="0" w:space="0" w:color="auto"/>
        <w:right w:val="none" w:sz="0" w:space="0" w:color="auto"/>
      </w:divBdr>
      <w:divsChild>
        <w:div w:id="1722052128">
          <w:marLeft w:val="0"/>
          <w:marRight w:val="0"/>
          <w:marTop w:val="0"/>
          <w:marBottom w:val="0"/>
          <w:divBdr>
            <w:top w:val="none" w:sz="0" w:space="0" w:color="auto"/>
            <w:left w:val="none" w:sz="0" w:space="0" w:color="auto"/>
            <w:bottom w:val="none" w:sz="0" w:space="0" w:color="auto"/>
            <w:right w:val="none" w:sz="0" w:space="0" w:color="auto"/>
          </w:divBdr>
        </w:div>
        <w:div w:id="1632515621">
          <w:marLeft w:val="0"/>
          <w:marRight w:val="0"/>
          <w:marTop w:val="0"/>
          <w:marBottom w:val="0"/>
          <w:divBdr>
            <w:top w:val="none" w:sz="0" w:space="0" w:color="auto"/>
            <w:left w:val="none" w:sz="0" w:space="0" w:color="auto"/>
            <w:bottom w:val="none" w:sz="0" w:space="0" w:color="auto"/>
            <w:right w:val="none" w:sz="0" w:space="0" w:color="auto"/>
          </w:divBdr>
        </w:div>
        <w:div w:id="1309943030">
          <w:marLeft w:val="0"/>
          <w:marRight w:val="0"/>
          <w:marTop w:val="0"/>
          <w:marBottom w:val="0"/>
          <w:divBdr>
            <w:top w:val="none" w:sz="0" w:space="0" w:color="auto"/>
            <w:left w:val="none" w:sz="0" w:space="0" w:color="auto"/>
            <w:bottom w:val="none" w:sz="0" w:space="0" w:color="auto"/>
            <w:right w:val="none" w:sz="0" w:space="0" w:color="auto"/>
          </w:divBdr>
        </w:div>
        <w:div w:id="64694866">
          <w:marLeft w:val="0"/>
          <w:marRight w:val="0"/>
          <w:marTop w:val="0"/>
          <w:marBottom w:val="0"/>
          <w:divBdr>
            <w:top w:val="none" w:sz="0" w:space="0" w:color="auto"/>
            <w:left w:val="none" w:sz="0" w:space="0" w:color="auto"/>
            <w:bottom w:val="none" w:sz="0" w:space="0" w:color="auto"/>
            <w:right w:val="none" w:sz="0" w:space="0" w:color="auto"/>
          </w:divBdr>
        </w:div>
        <w:div w:id="733968205">
          <w:marLeft w:val="0"/>
          <w:marRight w:val="0"/>
          <w:marTop w:val="0"/>
          <w:marBottom w:val="0"/>
          <w:divBdr>
            <w:top w:val="none" w:sz="0" w:space="0" w:color="auto"/>
            <w:left w:val="none" w:sz="0" w:space="0" w:color="auto"/>
            <w:bottom w:val="none" w:sz="0" w:space="0" w:color="auto"/>
            <w:right w:val="none" w:sz="0" w:space="0" w:color="auto"/>
          </w:divBdr>
        </w:div>
        <w:div w:id="553388351">
          <w:marLeft w:val="0"/>
          <w:marRight w:val="0"/>
          <w:marTop w:val="0"/>
          <w:marBottom w:val="0"/>
          <w:divBdr>
            <w:top w:val="none" w:sz="0" w:space="0" w:color="auto"/>
            <w:left w:val="none" w:sz="0" w:space="0" w:color="auto"/>
            <w:bottom w:val="none" w:sz="0" w:space="0" w:color="auto"/>
            <w:right w:val="none" w:sz="0" w:space="0" w:color="auto"/>
          </w:divBdr>
          <w:divsChild>
            <w:div w:id="1639410919">
              <w:marLeft w:val="0"/>
              <w:marRight w:val="0"/>
              <w:marTop w:val="0"/>
              <w:marBottom w:val="0"/>
              <w:divBdr>
                <w:top w:val="none" w:sz="0" w:space="0" w:color="auto"/>
                <w:left w:val="none" w:sz="0" w:space="0" w:color="auto"/>
                <w:bottom w:val="none" w:sz="0" w:space="0" w:color="auto"/>
                <w:right w:val="none" w:sz="0" w:space="0" w:color="auto"/>
              </w:divBdr>
            </w:div>
            <w:div w:id="322854184">
              <w:marLeft w:val="0"/>
              <w:marRight w:val="0"/>
              <w:marTop w:val="0"/>
              <w:marBottom w:val="0"/>
              <w:divBdr>
                <w:top w:val="none" w:sz="0" w:space="0" w:color="auto"/>
                <w:left w:val="none" w:sz="0" w:space="0" w:color="auto"/>
                <w:bottom w:val="none" w:sz="0" w:space="0" w:color="auto"/>
                <w:right w:val="none" w:sz="0" w:space="0" w:color="auto"/>
              </w:divBdr>
            </w:div>
            <w:div w:id="1797479024">
              <w:marLeft w:val="0"/>
              <w:marRight w:val="0"/>
              <w:marTop w:val="0"/>
              <w:marBottom w:val="0"/>
              <w:divBdr>
                <w:top w:val="none" w:sz="0" w:space="0" w:color="auto"/>
                <w:left w:val="none" w:sz="0" w:space="0" w:color="auto"/>
                <w:bottom w:val="none" w:sz="0" w:space="0" w:color="auto"/>
                <w:right w:val="none" w:sz="0" w:space="0" w:color="auto"/>
              </w:divBdr>
            </w:div>
          </w:divsChild>
        </w:div>
        <w:div w:id="769814540">
          <w:marLeft w:val="0"/>
          <w:marRight w:val="0"/>
          <w:marTop w:val="0"/>
          <w:marBottom w:val="0"/>
          <w:divBdr>
            <w:top w:val="none" w:sz="0" w:space="0" w:color="auto"/>
            <w:left w:val="none" w:sz="0" w:space="0" w:color="auto"/>
            <w:bottom w:val="none" w:sz="0" w:space="0" w:color="auto"/>
            <w:right w:val="none" w:sz="0" w:space="0" w:color="auto"/>
          </w:divBdr>
          <w:divsChild>
            <w:div w:id="1192650370">
              <w:marLeft w:val="0"/>
              <w:marRight w:val="0"/>
              <w:marTop w:val="0"/>
              <w:marBottom w:val="0"/>
              <w:divBdr>
                <w:top w:val="none" w:sz="0" w:space="0" w:color="auto"/>
                <w:left w:val="none" w:sz="0" w:space="0" w:color="auto"/>
                <w:bottom w:val="none" w:sz="0" w:space="0" w:color="auto"/>
                <w:right w:val="none" w:sz="0" w:space="0" w:color="auto"/>
              </w:divBdr>
            </w:div>
            <w:div w:id="1067219003">
              <w:marLeft w:val="0"/>
              <w:marRight w:val="0"/>
              <w:marTop w:val="0"/>
              <w:marBottom w:val="0"/>
              <w:divBdr>
                <w:top w:val="none" w:sz="0" w:space="0" w:color="auto"/>
                <w:left w:val="none" w:sz="0" w:space="0" w:color="auto"/>
                <w:bottom w:val="none" w:sz="0" w:space="0" w:color="auto"/>
                <w:right w:val="none" w:sz="0" w:space="0" w:color="auto"/>
              </w:divBdr>
            </w:div>
            <w:div w:id="152112270">
              <w:marLeft w:val="0"/>
              <w:marRight w:val="0"/>
              <w:marTop w:val="0"/>
              <w:marBottom w:val="0"/>
              <w:divBdr>
                <w:top w:val="none" w:sz="0" w:space="0" w:color="auto"/>
                <w:left w:val="none" w:sz="0" w:space="0" w:color="auto"/>
                <w:bottom w:val="none" w:sz="0" w:space="0" w:color="auto"/>
                <w:right w:val="none" w:sz="0" w:space="0" w:color="auto"/>
              </w:divBdr>
            </w:div>
          </w:divsChild>
        </w:div>
        <w:div w:id="63335001">
          <w:marLeft w:val="0"/>
          <w:marRight w:val="0"/>
          <w:marTop w:val="0"/>
          <w:marBottom w:val="0"/>
          <w:divBdr>
            <w:top w:val="none" w:sz="0" w:space="0" w:color="auto"/>
            <w:left w:val="none" w:sz="0" w:space="0" w:color="auto"/>
            <w:bottom w:val="none" w:sz="0" w:space="0" w:color="auto"/>
            <w:right w:val="none" w:sz="0" w:space="0" w:color="auto"/>
          </w:divBdr>
          <w:divsChild>
            <w:div w:id="673872503">
              <w:marLeft w:val="0"/>
              <w:marRight w:val="0"/>
              <w:marTop w:val="0"/>
              <w:marBottom w:val="0"/>
              <w:divBdr>
                <w:top w:val="none" w:sz="0" w:space="0" w:color="auto"/>
                <w:left w:val="none" w:sz="0" w:space="0" w:color="auto"/>
                <w:bottom w:val="none" w:sz="0" w:space="0" w:color="auto"/>
                <w:right w:val="none" w:sz="0" w:space="0" w:color="auto"/>
              </w:divBdr>
            </w:div>
            <w:div w:id="1367802265">
              <w:marLeft w:val="0"/>
              <w:marRight w:val="0"/>
              <w:marTop w:val="0"/>
              <w:marBottom w:val="0"/>
              <w:divBdr>
                <w:top w:val="none" w:sz="0" w:space="0" w:color="auto"/>
                <w:left w:val="none" w:sz="0" w:space="0" w:color="auto"/>
                <w:bottom w:val="none" w:sz="0" w:space="0" w:color="auto"/>
                <w:right w:val="none" w:sz="0" w:space="0" w:color="auto"/>
              </w:divBdr>
            </w:div>
            <w:div w:id="1619221900">
              <w:marLeft w:val="0"/>
              <w:marRight w:val="0"/>
              <w:marTop w:val="0"/>
              <w:marBottom w:val="0"/>
              <w:divBdr>
                <w:top w:val="none" w:sz="0" w:space="0" w:color="auto"/>
                <w:left w:val="none" w:sz="0" w:space="0" w:color="auto"/>
                <w:bottom w:val="none" w:sz="0" w:space="0" w:color="auto"/>
                <w:right w:val="none" w:sz="0" w:space="0" w:color="auto"/>
              </w:divBdr>
            </w:div>
            <w:div w:id="530075860">
              <w:marLeft w:val="0"/>
              <w:marRight w:val="0"/>
              <w:marTop w:val="0"/>
              <w:marBottom w:val="0"/>
              <w:divBdr>
                <w:top w:val="none" w:sz="0" w:space="0" w:color="auto"/>
                <w:left w:val="none" w:sz="0" w:space="0" w:color="auto"/>
                <w:bottom w:val="none" w:sz="0" w:space="0" w:color="auto"/>
                <w:right w:val="none" w:sz="0" w:space="0" w:color="auto"/>
              </w:divBdr>
            </w:div>
          </w:divsChild>
        </w:div>
        <w:div w:id="1918205124">
          <w:marLeft w:val="0"/>
          <w:marRight w:val="0"/>
          <w:marTop w:val="0"/>
          <w:marBottom w:val="0"/>
          <w:divBdr>
            <w:top w:val="none" w:sz="0" w:space="0" w:color="auto"/>
            <w:left w:val="none" w:sz="0" w:space="0" w:color="auto"/>
            <w:bottom w:val="none" w:sz="0" w:space="0" w:color="auto"/>
            <w:right w:val="none" w:sz="0" w:space="0" w:color="auto"/>
          </w:divBdr>
        </w:div>
        <w:div w:id="593050395">
          <w:marLeft w:val="0"/>
          <w:marRight w:val="0"/>
          <w:marTop w:val="0"/>
          <w:marBottom w:val="0"/>
          <w:divBdr>
            <w:top w:val="none" w:sz="0" w:space="0" w:color="auto"/>
            <w:left w:val="none" w:sz="0" w:space="0" w:color="auto"/>
            <w:bottom w:val="none" w:sz="0" w:space="0" w:color="auto"/>
            <w:right w:val="none" w:sz="0" w:space="0" w:color="auto"/>
          </w:divBdr>
        </w:div>
        <w:div w:id="82143019">
          <w:marLeft w:val="0"/>
          <w:marRight w:val="0"/>
          <w:marTop w:val="0"/>
          <w:marBottom w:val="0"/>
          <w:divBdr>
            <w:top w:val="none" w:sz="0" w:space="0" w:color="auto"/>
            <w:left w:val="none" w:sz="0" w:space="0" w:color="auto"/>
            <w:bottom w:val="none" w:sz="0" w:space="0" w:color="auto"/>
            <w:right w:val="none" w:sz="0" w:space="0" w:color="auto"/>
          </w:divBdr>
        </w:div>
        <w:div w:id="133067938">
          <w:marLeft w:val="0"/>
          <w:marRight w:val="0"/>
          <w:marTop w:val="0"/>
          <w:marBottom w:val="0"/>
          <w:divBdr>
            <w:top w:val="none" w:sz="0" w:space="0" w:color="auto"/>
            <w:left w:val="none" w:sz="0" w:space="0" w:color="auto"/>
            <w:bottom w:val="none" w:sz="0" w:space="0" w:color="auto"/>
            <w:right w:val="none" w:sz="0" w:space="0" w:color="auto"/>
          </w:divBdr>
        </w:div>
        <w:div w:id="272907532">
          <w:marLeft w:val="0"/>
          <w:marRight w:val="0"/>
          <w:marTop w:val="0"/>
          <w:marBottom w:val="0"/>
          <w:divBdr>
            <w:top w:val="none" w:sz="0" w:space="0" w:color="auto"/>
            <w:left w:val="none" w:sz="0" w:space="0" w:color="auto"/>
            <w:bottom w:val="none" w:sz="0" w:space="0" w:color="auto"/>
            <w:right w:val="none" w:sz="0" w:space="0" w:color="auto"/>
          </w:divBdr>
        </w:div>
        <w:div w:id="66156176">
          <w:marLeft w:val="0"/>
          <w:marRight w:val="0"/>
          <w:marTop w:val="0"/>
          <w:marBottom w:val="0"/>
          <w:divBdr>
            <w:top w:val="none" w:sz="0" w:space="0" w:color="auto"/>
            <w:left w:val="none" w:sz="0" w:space="0" w:color="auto"/>
            <w:bottom w:val="none" w:sz="0" w:space="0" w:color="auto"/>
            <w:right w:val="none" w:sz="0" w:space="0" w:color="auto"/>
          </w:divBdr>
        </w:div>
        <w:div w:id="457115513">
          <w:marLeft w:val="0"/>
          <w:marRight w:val="0"/>
          <w:marTop w:val="0"/>
          <w:marBottom w:val="0"/>
          <w:divBdr>
            <w:top w:val="none" w:sz="0" w:space="0" w:color="auto"/>
            <w:left w:val="none" w:sz="0" w:space="0" w:color="auto"/>
            <w:bottom w:val="none" w:sz="0" w:space="0" w:color="auto"/>
            <w:right w:val="none" w:sz="0" w:space="0" w:color="auto"/>
          </w:divBdr>
        </w:div>
        <w:div w:id="755591740">
          <w:marLeft w:val="0"/>
          <w:marRight w:val="0"/>
          <w:marTop w:val="0"/>
          <w:marBottom w:val="0"/>
          <w:divBdr>
            <w:top w:val="none" w:sz="0" w:space="0" w:color="auto"/>
            <w:left w:val="none" w:sz="0" w:space="0" w:color="auto"/>
            <w:bottom w:val="none" w:sz="0" w:space="0" w:color="auto"/>
            <w:right w:val="none" w:sz="0" w:space="0" w:color="auto"/>
          </w:divBdr>
        </w:div>
      </w:divsChild>
    </w:div>
    <w:div w:id="760030660">
      <w:bodyDiv w:val="1"/>
      <w:marLeft w:val="0"/>
      <w:marRight w:val="0"/>
      <w:marTop w:val="0"/>
      <w:marBottom w:val="0"/>
      <w:divBdr>
        <w:top w:val="none" w:sz="0" w:space="0" w:color="auto"/>
        <w:left w:val="none" w:sz="0" w:space="0" w:color="auto"/>
        <w:bottom w:val="none" w:sz="0" w:space="0" w:color="auto"/>
        <w:right w:val="none" w:sz="0" w:space="0" w:color="auto"/>
      </w:divBdr>
      <w:divsChild>
        <w:div w:id="1732731279">
          <w:marLeft w:val="0"/>
          <w:marRight w:val="0"/>
          <w:marTop w:val="0"/>
          <w:marBottom w:val="0"/>
          <w:divBdr>
            <w:top w:val="none" w:sz="0" w:space="0" w:color="auto"/>
            <w:left w:val="none" w:sz="0" w:space="0" w:color="auto"/>
            <w:bottom w:val="none" w:sz="0" w:space="0" w:color="auto"/>
            <w:right w:val="none" w:sz="0" w:space="0" w:color="auto"/>
          </w:divBdr>
        </w:div>
        <w:div w:id="1288121671">
          <w:marLeft w:val="0"/>
          <w:marRight w:val="0"/>
          <w:marTop w:val="0"/>
          <w:marBottom w:val="0"/>
          <w:divBdr>
            <w:top w:val="none" w:sz="0" w:space="0" w:color="auto"/>
            <w:left w:val="none" w:sz="0" w:space="0" w:color="auto"/>
            <w:bottom w:val="none" w:sz="0" w:space="0" w:color="auto"/>
            <w:right w:val="none" w:sz="0" w:space="0" w:color="auto"/>
          </w:divBdr>
        </w:div>
        <w:div w:id="90704861">
          <w:marLeft w:val="0"/>
          <w:marRight w:val="0"/>
          <w:marTop w:val="0"/>
          <w:marBottom w:val="0"/>
          <w:divBdr>
            <w:top w:val="none" w:sz="0" w:space="0" w:color="auto"/>
            <w:left w:val="none" w:sz="0" w:space="0" w:color="auto"/>
            <w:bottom w:val="none" w:sz="0" w:space="0" w:color="auto"/>
            <w:right w:val="none" w:sz="0" w:space="0" w:color="auto"/>
          </w:divBdr>
        </w:div>
        <w:div w:id="774250059">
          <w:marLeft w:val="0"/>
          <w:marRight w:val="0"/>
          <w:marTop w:val="0"/>
          <w:marBottom w:val="0"/>
          <w:divBdr>
            <w:top w:val="none" w:sz="0" w:space="0" w:color="auto"/>
            <w:left w:val="none" w:sz="0" w:space="0" w:color="auto"/>
            <w:bottom w:val="none" w:sz="0" w:space="0" w:color="auto"/>
            <w:right w:val="none" w:sz="0" w:space="0" w:color="auto"/>
          </w:divBdr>
        </w:div>
        <w:div w:id="1275988491">
          <w:marLeft w:val="0"/>
          <w:marRight w:val="0"/>
          <w:marTop w:val="0"/>
          <w:marBottom w:val="0"/>
          <w:divBdr>
            <w:top w:val="none" w:sz="0" w:space="0" w:color="auto"/>
            <w:left w:val="none" w:sz="0" w:space="0" w:color="auto"/>
            <w:bottom w:val="none" w:sz="0" w:space="0" w:color="auto"/>
            <w:right w:val="none" w:sz="0" w:space="0" w:color="auto"/>
          </w:divBdr>
          <w:divsChild>
            <w:div w:id="1945310480">
              <w:marLeft w:val="0"/>
              <w:marRight w:val="0"/>
              <w:marTop w:val="0"/>
              <w:marBottom w:val="0"/>
              <w:divBdr>
                <w:top w:val="none" w:sz="0" w:space="0" w:color="auto"/>
                <w:left w:val="none" w:sz="0" w:space="0" w:color="auto"/>
                <w:bottom w:val="none" w:sz="0" w:space="0" w:color="auto"/>
                <w:right w:val="none" w:sz="0" w:space="0" w:color="auto"/>
              </w:divBdr>
            </w:div>
            <w:div w:id="458111992">
              <w:marLeft w:val="0"/>
              <w:marRight w:val="0"/>
              <w:marTop w:val="0"/>
              <w:marBottom w:val="0"/>
              <w:divBdr>
                <w:top w:val="none" w:sz="0" w:space="0" w:color="auto"/>
                <w:left w:val="none" w:sz="0" w:space="0" w:color="auto"/>
                <w:bottom w:val="none" w:sz="0" w:space="0" w:color="auto"/>
                <w:right w:val="none" w:sz="0" w:space="0" w:color="auto"/>
              </w:divBdr>
            </w:div>
            <w:div w:id="584000980">
              <w:marLeft w:val="0"/>
              <w:marRight w:val="0"/>
              <w:marTop w:val="0"/>
              <w:marBottom w:val="0"/>
              <w:divBdr>
                <w:top w:val="none" w:sz="0" w:space="0" w:color="auto"/>
                <w:left w:val="none" w:sz="0" w:space="0" w:color="auto"/>
                <w:bottom w:val="none" w:sz="0" w:space="0" w:color="auto"/>
                <w:right w:val="none" w:sz="0" w:space="0" w:color="auto"/>
              </w:divBdr>
            </w:div>
          </w:divsChild>
        </w:div>
        <w:div w:id="1622031340">
          <w:marLeft w:val="0"/>
          <w:marRight w:val="0"/>
          <w:marTop w:val="0"/>
          <w:marBottom w:val="0"/>
          <w:divBdr>
            <w:top w:val="none" w:sz="0" w:space="0" w:color="auto"/>
            <w:left w:val="none" w:sz="0" w:space="0" w:color="auto"/>
            <w:bottom w:val="none" w:sz="0" w:space="0" w:color="auto"/>
            <w:right w:val="none" w:sz="0" w:space="0" w:color="auto"/>
          </w:divBdr>
          <w:divsChild>
            <w:div w:id="705328413">
              <w:marLeft w:val="0"/>
              <w:marRight w:val="0"/>
              <w:marTop w:val="0"/>
              <w:marBottom w:val="0"/>
              <w:divBdr>
                <w:top w:val="none" w:sz="0" w:space="0" w:color="auto"/>
                <w:left w:val="none" w:sz="0" w:space="0" w:color="auto"/>
                <w:bottom w:val="none" w:sz="0" w:space="0" w:color="auto"/>
                <w:right w:val="none" w:sz="0" w:space="0" w:color="auto"/>
              </w:divBdr>
            </w:div>
            <w:div w:id="204997547">
              <w:marLeft w:val="0"/>
              <w:marRight w:val="0"/>
              <w:marTop w:val="0"/>
              <w:marBottom w:val="0"/>
              <w:divBdr>
                <w:top w:val="none" w:sz="0" w:space="0" w:color="auto"/>
                <w:left w:val="none" w:sz="0" w:space="0" w:color="auto"/>
                <w:bottom w:val="none" w:sz="0" w:space="0" w:color="auto"/>
                <w:right w:val="none" w:sz="0" w:space="0" w:color="auto"/>
              </w:divBdr>
            </w:div>
            <w:div w:id="1075857843">
              <w:marLeft w:val="0"/>
              <w:marRight w:val="0"/>
              <w:marTop w:val="0"/>
              <w:marBottom w:val="0"/>
              <w:divBdr>
                <w:top w:val="none" w:sz="0" w:space="0" w:color="auto"/>
                <w:left w:val="none" w:sz="0" w:space="0" w:color="auto"/>
                <w:bottom w:val="none" w:sz="0" w:space="0" w:color="auto"/>
                <w:right w:val="none" w:sz="0" w:space="0" w:color="auto"/>
              </w:divBdr>
            </w:div>
            <w:div w:id="2098281455">
              <w:marLeft w:val="0"/>
              <w:marRight w:val="0"/>
              <w:marTop w:val="0"/>
              <w:marBottom w:val="0"/>
              <w:divBdr>
                <w:top w:val="none" w:sz="0" w:space="0" w:color="auto"/>
                <w:left w:val="none" w:sz="0" w:space="0" w:color="auto"/>
                <w:bottom w:val="none" w:sz="0" w:space="0" w:color="auto"/>
                <w:right w:val="none" w:sz="0" w:space="0" w:color="auto"/>
              </w:divBdr>
            </w:div>
          </w:divsChild>
        </w:div>
        <w:div w:id="443111796">
          <w:marLeft w:val="0"/>
          <w:marRight w:val="0"/>
          <w:marTop w:val="0"/>
          <w:marBottom w:val="0"/>
          <w:divBdr>
            <w:top w:val="none" w:sz="0" w:space="0" w:color="auto"/>
            <w:left w:val="none" w:sz="0" w:space="0" w:color="auto"/>
            <w:bottom w:val="none" w:sz="0" w:space="0" w:color="auto"/>
            <w:right w:val="none" w:sz="0" w:space="0" w:color="auto"/>
          </w:divBdr>
          <w:divsChild>
            <w:div w:id="1888908008">
              <w:marLeft w:val="0"/>
              <w:marRight w:val="0"/>
              <w:marTop w:val="0"/>
              <w:marBottom w:val="0"/>
              <w:divBdr>
                <w:top w:val="none" w:sz="0" w:space="0" w:color="auto"/>
                <w:left w:val="none" w:sz="0" w:space="0" w:color="auto"/>
                <w:bottom w:val="none" w:sz="0" w:space="0" w:color="auto"/>
                <w:right w:val="none" w:sz="0" w:space="0" w:color="auto"/>
              </w:divBdr>
            </w:div>
            <w:div w:id="1329675045">
              <w:marLeft w:val="0"/>
              <w:marRight w:val="0"/>
              <w:marTop w:val="0"/>
              <w:marBottom w:val="0"/>
              <w:divBdr>
                <w:top w:val="none" w:sz="0" w:space="0" w:color="auto"/>
                <w:left w:val="none" w:sz="0" w:space="0" w:color="auto"/>
                <w:bottom w:val="none" w:sz="0" w:space="0" w:color="auto"/>
                <w:right w:val="none" w:sz="0" w:space="0" w:color="auto"/>
              </w:divBdr>
            </w:div>
            <w:div w:id="275646539">
              <w:marLeft w:val="0"/>
              <w:marRight w:val="0"/>
              <w:marTop w:val="0"/>
              <w:marBottom w:val="0"/>
              <w:divBdr>
                <w:top w:val="none" w:sz="0" w:space="0" w:color="auto"/>
                <w:left w:val="none" w:sz="0" w:space="0" w:color="auto"/>
                <w:bottom w:val="none" w:sz="0" w:space="0" w:color="auto"/>
                <w:right w:val="none" w:sz="0" w:space="0" w:color="auto"/>
              </w:divBdr>
            </w:div>
            <w:div w:id="519127165">
              <w:marLeft w:val="0"/>
              <w:marRight w:val="0"/>
              <w:marTop w:val="0"/>
              <w:marBottom w:val="0"/>
              <w:divBdr>
                <w:top w:val="none" w:sz="0" w:space="0" w:color="auto"/>
                <w:left w:val="none" w:sz="0" w:space="0" w:color="auto"/>
                <w:bottom w:val="none" w:sz="0" w:space="0" w:color="auto"/>
                <w:right w:val="none" w:sz="0" w:space="0" w:color="auto"/>
              </w:divBdr>
            </w:div>
            <w:div w:id="1664778223">
              <w:marLeft w:val="0"/>
              <w:marRight w:val="0"/>
              <w:marTop w:val="0"/>
              <w:marBottom w:val="0"/>
              <w:divBdr>
                <w:top w:val="none" w:sz="0" w:space="0" w:color="auto"/>
                <w:left w:val="none" w:sz="0" w:space="0" w:color="auto"/>
                <w:bottom w:val="none" w:sz="0" w:space="0" w:color="auto"/>
                <w:right w:val="none" w:sz="0" w:space="0" w:color="auto"/>
              </w:divBdr>
            </w:div>
          </w:divsChild>
        </w:div>
        <w:div w:id="1757359358">
          <w:marLeft w:val="0"/>
          <w:marRight w:val="0"/>
          <w:marTop w:val="0"/>
          <w:marBottom w:val="0"/>
          <w:divBdr>
            <w:top w:val="none" w:sz="0" w:space="0" w:color="auto"/>
            <w:left w:val="none" w:sz="0" w:space="0" w:color="auto"/>
            <w:bottom w:val="none" w:sz="0" w:space="0" w:color="auto"/>
            <w:right w:val="none" w:sz="0" w:space="0" w:color="auto"/>
          </w:divBdr>
          <w:divsChild>
            <w:div w:id="1229338430">
              <w:marLeft w:val="0"/>
              <w:marRight w:val="0"/>
              <w:marTop w:val="0"/>
              <w:marBottom w:val="0"/>
              <w:divBdr>
                <w:top w:val="none" w:sz="0" w:space="0" w:color="auto"/>
                <w:left w:val="none" w:sz="0" w:space="0" w:color="auto"/>
                <w:bottom w:val="none" w:sz="0" w:space="0" w:color="auto"/>
                <w:right w:val="none" w:sz="0" w:space="0" w:color="auto"/>
              </w:divBdr>
            </w:div>
            <w:div w:id="1476141636">
              <w:marLeft w:val="0"/>
              <w:marRight w:val="0"/>
              <w:marTop w:val="0"/>
              <w:marBottom w:val="0"/>
              <w:divBdr>
                <w:top w:val="none" w:sz="0" w:space="0" w:color="auto"/>
                <w:left w:val="none" w:sz="0" w:space="0" w:color="auto"/>
                <w:bottom w:val="none" w:sz="0" w:space="0" w:color="auto"/>
                <w:right w:val="none" w:sz="0" w:space="0" w:color="auto"/>
              </w:divBdr>
            </w:div>
            <w:div w:id="2109230906">
              <w:marLeft w:val="0"/>
              <w:marRight w:val="0"/>
              <w:marTop w:val="0"/>
              <w:marBottom w:val="0"/>
              <w:divBdr>
                <w:top w:val="none" w:sz="0" w:space="0" w:color="auto"/>
                <w:left w:val="none" w:sz="0" w:space="0" w:color="auto"/>
                <w:bottom w:val="none" w:sz="0" w:space="0" w:color="auto"/>
                <w:right w:val="none" w:sz="0" w:space="0" w:color="auto"/>
              </w:divBdr>
            </w:div>
            <w:div w:id="283655459">
              <w:marLeft w:val="0"/>
              <w:marRight w:val="0"/>
              <w:marTop w:val="0"/>
              <w:marBottom w:val="0"/>
              <w:divBdr>
                <w:top w:val="none" w:sz="0" w:space="0" w:color="auto"/>
                <w:left w:val="none" w:sz="0" w:space="0" w:color="auto"/>
                <w:bottom w:val="none" w:sz="0" w:space="0" w:color="auto"/>
                <w:right w:val="none" w:sz="0" w:space="0" w:color="auto"/>
              </w:divBdr>
            </w:div>
            <w:div w:id="1310525103">
              <w:marLeft w:val="0"/>
              <w:marRight w:val="0"/>
              <w:marTop w:val="0"/>
              <w:marBottom w:val="0"/>
              <w:divBdr>
                <w:top w:val="none" w:sz="0" w:space="0" w:color="auto"/>
                <w:left w:val="none" w:sz="0" w:space="0" w:color="auto"/>
                <w:bottom w:val="none" w:sz="0" w:space="0" w:color="auto"/>
                <w:right w:val="none" w:sz="0" w:space="0" w:color="auto"/>
              </w:divBdr>
            </w:div>
          </w:divsChild>
        </w:div>
        <w:div w:id="1423333663">
          <w:marLeft w:val="0"/>
          <w:marRight w:val="0"/>
          <w:marTop w:val="0"/>
          <w:marBottom w:val="0"/>
          <w:divBdr>
            <w:top w:val="none" w:sz="0" w:space="0" w:color="auto"/>
            <w:left w:val="none" w:sz="0" w:space="0" w:color="auto"/>
            <w:bottom w:val="none" w:sz="0" w:space="0" w:color="auto"/>
            <w:right w:val="none" w:sz="0" w:space="0" w:color="auto"/>
          </w:divBdr>
          <w:divsChild>
            <w:div w:id="893471806">
              <w:marLeft w:val="0"/>
              <w:marRight w:val="0"/>
              <w:marTop w:val="0"/>
              <w:marBottom w:val="0"/>
              <w:divBdr>
                <w:top w:val="none" w:sz="0" w:space="0" w:color="auto"/>
                <w:left w:val="none" w:sz="0" w:space="0" w:color="auto"/>
                <w:bottom w:val="none" w:sz="0" w:space="0" w:color="auto"/>
                <w:right w:val="none" w:sz="0" w:space="0" w:color="auto"/>
              </w:divBdr>
            </w:div>
            <w:div w:id="204295014">
              <w:marLeft w:val="0"/>
              <w:marRight w:val="0"/>
              <w:marTop w:val="0"/>
              <w:marBottom w:val="0"/>
              <w:divBdr>
                <w:top w:val="none" w:sz="0" w:space="0" w:color="auto"/>
                <w:left w:val="none" w:sz="0" w:space="0" w:color="auto"/>
                <w:bottom w:val="none" w:sz="0" w:space="0" w:color="auto"/>
                <w:right w:val="none" w:sz="0" w:space="0" w:color="auto"/>
              </w:divBdr>
            </w:div>
            <w:div w:id="602961190">
              <w:marLeft w:val="0"/>
              <w:marRight w:val="0"/>
              <w:marTop w:val="0"/>
              <w:marBottom w:val="0"/>
              <w:divBdr>
                <w:top w:val="none" w:sz="0" w:space="0" w:color="auto"/>
                <w:left w:val="none" w:sz="0" w:space="0" w:color="auto"/>
                <w:bottom w:val="none" w:sz="0" w:space="0" w:color="auto"/>
                <w:right w:val="none" w:sz="0" w:space="0" w:color="auto"/>
              </w:divBdr>
            </w:div>
            <w:div w:id="1628119787">
              <w:marLeft w:val="0"/>
              <w:marRight w:val="0"/>
              <w:marTop w:val="0"/>
              <w:marBottom w:val="0"/>
              <w:divBdr>
                <w:top w:val="none" w:sz="0" w:space="0" w:color="auto"/>
                <w:left w:val="none" w:sz="0" w:space="0" w:color="auto"/>
                <w:bottom w:val="none" w:sz="0" w:space="0" w:color="auto"/>
                <w:right w:val="none" w:sz="0" w:space="0" w:color="auto"/>
              </w:divBdr>
            </w:div>
            <w:div w:id="819494009">
              <w:marLeft w:val="0"/>
              <w:marRight w:val="0"/>
              <w:marTop w:val="0"/>
              <w:marBottom w:val="0"/>
              <w:divBdr>
                <w:top w:val="none" w:sz="0" w:space="0" w:color="auto"/>
                <w:left w:val="none" w:sz="0" w:space="0" w:color="auto"/>
                <w:bottom w:val="none" w:sz="0" w:space="0" w:color="auto"/>
                <w:right w:val="none" w:sz="0" w:space="0" w:color="auto"/>
              </w:divBdr>
            </w:div>
          </w:divsChild>
        </w:div>
        <w:div w:id="1188984098">
          <w:marLeft w:val="0"/>
          <w:marRight w:val="0"/>
          <w:marTop w:val="0"/>
          <w:marBottom w:val="0"/>
          <w:divBdr>
            <w:top w:val="none" w:sz="0" w:space="0" w:color="auto"/>
            <w:left w:val="none" w:sz="0" w:space="0" w:color="auto"/>
            <w:bottom w:val="none" w:sz="0" w:space="0" w:color="auto"/>
            <w:right w:val="none" w:sz="0" w:space="0" w:color="auto"/>
          </w:divBdr>
          <w:divsChild>
            <w:div w:id="750270625">
              <w:marLeft w:val="0"/>
              <w:marRight w:val="0"/>
              <w:marTop w:val="0"/>
              <w:marBottom w:val="0"/>
              <w:divBdr>
                <w:top w:val="none" w:sz="0" w:space="0" w:color="auto"/>
                <w:left w:val="none" w:sz="0" w:space="0" w:color="auto"/>
                <w:bottom w:val="none" w:sz="0" w:space="0" w:color="auto"/>
                <w:right w:val="none" w:sz="0" w:space="0" w:color="auto"/>
              </w:divBdr>
            </w:div>
            <w:div w:id="592251400">
              <w:marLeft w:val="0"/>
              <w:marRight w:val="0"/>
              <w:marTop w:val="0"/>
              <w:marBottom w:val="0"/>
              <w:divBdr>
                <w:top w:val="none" w:sz="0" w:space="0" w:color="auto"/>
                <w:left w:val="none" w:sz="0" w:space="0" w:color="auto"/>
                <w:bottom w:val="none" w:sz="0" w:space="0" w:color="auto"/>
                <w:right w:val="none" w:sz="0" w:space="0" w:color="auto"/>
              </w:divBdr>
            </w:div>
            <w:div w:id="1573809985">
              <w:marLeft w:val="0"/>
              <w:marRight w:val="0"/>
              <w:marTop w:val="0"/>
              <w:marBottom w:val="0"/>
              <w:divBdr>
                <w:top w:val="none" w:sz="0" w:space="0" w:color="auto"/>
                <w:left w:val="none" w:sz="0" w:space="0" w:color="auto"/>
                <w:bottom w:val="none" w:sz="0" w:space="0" w:color="auto"/>
                <w:right w:val="none" w:sz="0" w:space="0" w:color="auto"/>
              </w:divBdr>
            </w:div>
            <w:div w:id="1091043964">
              <w:marLeft w:val="0"/>
              <w:marRight w:val="0"/>
              <w:marTop w:val="0"/>
              <w:marBottom w:val="0"/>
              <w:divBdr>
                <w:top w:val="none" w:sz="0" w:space="0" w:color="auto"/>
                <w:left w:val="none" w:sz="0" w:space="0" w:color="auto"/>
                <w:bottom w:val="none" w:sz="0" w:space="0" w:color="auto"/>
                <w:right w:val="none" w:sz="0" w:space="0" w:color="auto"/>
              </w:divBdr>
            </w:div>
          </w:divsChild>
        </w:div>
        <w:div w:id="1077633416">
          <w:marLeft w:val="0"/>
          <w:marRight w:val="0"/>
          <w:marTop w:val="0"/>
          <w:marBottom w:val="0"/>
          <w:divBdr>
            <w:top w:val="none" w:sz="0" w:space="0" w:color="auto"/>
            <w:left w:val="none" w:sz="0" w:space="0" w:color="auto"/>
            <w:bottom w:val="none" w:sz="0" w:space="0" w:color="auto"/>
            <w:right w:val="none" w:sz="0" w:space="0" w:color="auto"/>
          </w:divBdr>
          <w:divsChild>
            <w:div w:id="1339575048">
              <w:marLeft w:val="0"/>
              <w:marRight w:val="0"/>
              <w:marTop w:val="0"/>
              <w:marBottom w:val="0"/>
              <w:divBdr>
                <w:top w:val="none" w:sz="0" w:space="0" w:color="auto"/>
                <w:left w:val="none" w:sz="0" w:space="0" w:color="auto"/>
                <w:bottom w:val="none" w:sz="0" w:space="0" w:color="auto"/>
                <w:right w:val="none" w:sz="0" w:space="0" w:color="auto"/>
              </w:divBdr>
            </w:div>
            <w:div w:id="2122412025">
              <w:marLeft w:val="0"/>
              <w:marRight w:val="0"/>
              <w:marTop w:val="0"/>
              <w:marBottom w:val="0"/>
              <w:divBdr>
                <w:top w:val="none" w:sz="0" w:space="0" w:color="auto"/>
                <w:left w:val="none" w:sz="0" w:space="0" w:color="auto"/>
                <w:bottom w:val="none" w:sz="0" w:space="0" w:color="auto"/>
                <w:right w:val="none" w:sz="0" w:space="0" w:color="auto"/>
              </w:divBdr>
            </w:div>
            <w:div w:id="1686638515">
              <w:marLeft w:val="0"/>
              <w:marRight w:val="0"/>
              <w:marTop w:val="0"/>
              <w:marBottom w:val="0"/>
              <w:divBdr>
                <w:top w:val="none" w:sz="0" w:space="0" w:color="auto"/>
                <w:left w:val="none" w:sz="0" w:space="0" w:color="auto"/>
                <w:bottom w:val="none" w:sz="0" w:space="0" w:color="auto"/>
                <w:right w:val="none" w:sz="0" w:space="0" w:color="auto"/>
              </w:divBdr>
            </w:div>
          </w:divsChild>
        </w:div>
        <w:div w:id="662855973">
          <w:marLeft w:val="0"/>
          <w:marRight w:val="0"/>
          <w:marTop w:val="0"/>
          <w:marBottom w:val="0"/>
          <w:divBdr>
            <w:top w:val="none" w:sz="0" w:space="0" w:color="auto"/>
            <w:left w:val="none" w:sz="0" w:space="0" w:color="auto"/>
            <w:bottom w:val="none" w:sz="0" w:space="0" w:color="auto"/>
            <w:right w:val="none" w:sz="0" w:space="0" w:color="auto"/>
          </w:divBdr>
          <w:divsChild>
            <w:div w:id="1038430958">
              <w:marLeft w:val="0"/>
              <w:marRight w:val="0"/>
              <w:marTop w:val="0"/>
              <w:marBottom w:val="0"/>
              <w:divBdr>
                <w:top w:val="none" w:sz="0" w:space="0" w:color="auto"/>
                <w:left w:val="none" w:sz="0" w:space="0" w:color="auto"/>
                <w:bottom w:val="none" w:sz="0" w:space="0" w:color="auto"/>
                <w:right w:val="none" w:sz="0" w:space="0" w:color="auto"/>
              </w:divBdr>
            </w:div>
            <w:div w:id="2078744873">
              <w:marLeft w:val="0"/>
              <w:marRight w:val="0"/>
              <w:marTop w:val="0"/>
              <w:marBottom w:val="0"/>
              <w:divBdr>
                <w:top w:val="none" w:sz="0" w:space="0" w:color="auto"/>
                <w:left w:val="none" w:sz="0" w:space="0" w:color="auto"/>
                <w:bottom w:val="none" w:sz="0" w:space="0" w:color="auto"/>
                <w:right w:val="none" w:sz="0" w:space="0" w:color="auto"/>
              </w:divBdr>
            </w:div>
            <w:div w:id="898639356">
              <w:marLeft w:val="0"/>
              <w:marRight w:val="0"/>
              <w:marTop w:val="0"/>
              <w:marBottom w:val="0"/>
              <w:divBdr>
                <w:top w:val="none" w:sz="0" w:space="0" w:color="auto"/>
                <w:left w:val="none" w:sz="0" w:space="0" w:color="auto"/>
                <w:bottom w:val="none" w:sz="0" w:space="0" w:color="auto"/>
                <w:right w:val="none" w:sz="0" w:space="0" w:color="auto"/>
              </w:divBdr>
            </w:div>
            <w:div w:id="1066076935">
              <w:marLeft w:val="0"/>
              <w:marRight w:val="0"/>
              <w:marTop w:val="0"/>
              <w:marBottom w:val="0"/>
              <w:divBdr>
                <w:top w:val="none" w:sz="0" w:space="0" w:color="auto"/>
                <w:left w:val="none" w:sz="0" w:space="0" w:color="auto"/>
                <w:bottom w:val="none" w:sz="0" w:space="0" w:color="auto"/>
                <w:right w:val="none" w:sz="0" w:space="0" w:color="auto"/>
              </w:divBdr>
            </w:div>
            <w:div w:id="1191410207">
              <w:marLeft w:val="0"/>
              <w:marRight w:val="0"/>
              <w:marTop w:val="0"/>
              <w:marBottom w:val="0"/>
              <w:divBdr>
                <w:top w:val="none" w:sz="0" w:space="0" w:color="auto"/>
                <w:left w:val="none" w:sz="0" w:space="0" w:color="auto"/>
                <w:bottom w:val="none" w:sz="0" w:space="0" w:color="auto"/>
                <w:right w:val="none" w:sz="0" w:space="0" w:color="auto"/>
              </w:divBdr>
            </w:div>
          </w:divsChild>
        </w:div>
        <w:div w:id="33042825">
          <w:marLeft w:val="0"/>
          <w:marRight w:val="0"/>
          <w:marTop w:val="0"/>
          <w:marBottom w:val="0"/>
          <w:divBdr>
            <w:top w:val="none" w:sz="0" w:space="0" w:color="auto"/>
            <w:left w:val="none" w:sz="0" w:space="0" w:color="auto"/>
            <w:bottom w:val="none" w:sz="0" w:space="0" w:color="auto"/>
            <w:right w:val="none" w:sz="0" w:space="0" w:color="auto"/>
          </w:divBdr>
          <w:divsChild>
            <w:div w:id="902527675">
              <w:marLeft w:val="0"/>
              <w:marRight w:val="0"/>
              <w:marTop w:val="0"/>
              <w:marBottom w:val="0"/>
              <w:divBdr>
                <w:top w:val="none" w:sz="0" w:space="0" w:color="auto"/>
                <w:left w:val="none" w:sz="0" w:space="0" w:color="auto"/>
                <w:bottom w:val="none" w:sz="0" w:space="0" w:color="auto"/>
                <w:right w:val="none" w:sz="0" w:space="0" w:color="auto"/>
              </w:divBdr>
            </w:div>
            <w:div w:id="2014526497">
              <w:marLeft w:val="0"/>
              <w:marRight w:val="0"/>
              <w:marTop w:val="0"/>
              <w:marBottom w:val="0"/>
              <w:divBdr>
                <w:top w:val="none" w:sz="0" w:space="0" w:color="auto"/>
                <w:left w:val="none" w:sz="0" w:space="0" w:color="auto"/>
                <w:bottom w:val="none" w:sz="0" w:space="0" w:color="auto"/>
                <w:right w:val="none" w:sz="0" w:space="0" w:color="auto"/>
              </w:divBdr>
            </w:div>
            <w:div w:id="1316031442">
              <w:marLeft w:val="0"/>
              <w:marRight w:val="0"/>
              <w:marTop w:val="0"/>
              <w:marBottom w:val="0"/>
              <w:divBdr>
                <w:top w:val="none" w:sz="0" w:space="0" w:color="auto"/>
                <w:left w:val="none" w:sz="0" w:space="0" w:color="auto"/>
                <w:bottom w:val="none" w:sz="0" w:space="0" w:color="auto"/>
                <w:right w:val="none" w:sz="0" w:space="0" w:color="auto"/>
              </w:divBdr>
            </w:div>
            <w:div w:id="2146972645">
              <w:marLeft w:val="0"/>
              <w:marRight w:val="0"/>
              <w:marTop w:val="0"/>
              <w:marBottom w:val="0"/>
              <w:divBdr>
                <w:top w:val="none" w:sz="0" w:space="0" w:color="auto"/>
                <w:left w:val="none" w:sz="0" w:space="0" w:color="auto"/>
                <w:bottom w:val="none" w:sz="0" w:space="0" w:color="auto"/>
                <w:right w:val="none" w:sz="0" w:space="0" w:color="auto"/>
              </w:divBdr>
            </w:div>
            <w:div w:id="1650748093">
              <w:marLeft w:val="0"/>
              <w:marRight w:val="0"/>
              <w:marTop w:val="0"/>
              <w:marBottom w:val="0"/>
              <w:divBdr>
                <w:top w:val="none" w:sz="0" w:space="0" w:color="auto"/>
                <w:left w:val="none" w:sz="0" w:space="0" w:color="auto"/>
                <w:bottom w:val="none" w:sz="0" w:space="0" w:color="auto"/>
                <w:right w:val="none" w:sz="0" w:space="0" w:color="auto"/>
              </w:divBdr>
            </w:div>
          </w:divsChild>
        </w:div>
        <w:div w:id="942154893">
          <w:marLeft w:val="0"/>
          <w:marRight w:val="0"/>
          <w:marTop w:val="0"/>
          <w:marBottom w:val="0"/>
          <w:divBdr>
            <w:top w:val="none" w:sz="0" w:space="0" w:color="auto"/>
            <w:left w:val="none" w:sz="0" w:space="0" w:color="auto"/>
            <w:bottom w:val="none" w:sz="0" w:space="0" w:color="auto"/>
            <w:right w:val="none" w:sz="0" w:space="0" w:color="auto"/>
          </w:divBdr>
          <w:divsChild>
            <w:div w:id="717977309">
              <w:marLeft w:val="0"/>
              <w:marRight w:val="0"/>
              <w:marTop w:val="0"/>
              <w:marBottom w:val="0"/>
              <w:divBdr>
                <w:top w:val="none" w:sz="0" w:space="0" w:color="auto"/>
                <w:left w:val="none" w:sz="0" w:space="0" w:color="auto"/>
                <w:bottom w:val="none" w:sz="0" w:space="0" w:color="auto"/>
                <w:right w:val="none" w:sz="0" w:space="0" w:color="auto"/>
              </w:divBdr>
            </w:div>
            <w:div w:id="571158991">
              <w:marLeft w:val="0"/>
              <w:marRight w:val="0"/>
              <w:marTop w:val="0"/>
              <w:marBottom w:val="0"/>
              <w:divBdr>
                <w:top w:val="none" w:sz="0" w:space="0" w:color="auto"/>
                <w:left w:val="none" w:sz="0" w:space="0" w:color="auto"/>
                <w:bottom w:val="none" w:sz="0" w:space="0" w:color="auto"/>
                <w:right w:val="none" w:sz="0" w:space="0" w:color="auto"/>
              </w:divBdr>
            </w:div>
            <w:div w:id="1759476613">
              <w:marLeft w:val="0"/>
              <w:marRight w:val="0"/>
              <w:marTop w:val="0"/>
              <w:marBottom w:val="0"/>
              <w:divBdr>
                <w:top w:val="none" w:sz="0" w:space="0" w:color="auto"/>
                <w:left w:val="none" w:sz="0" w:space="0" w:color="auto"/>
                <w:bottom w:val="none" w:sz="0" w:space="0" w:color="auto"/>
                <w:right w:val="none" w:sz="0" w:space="0" w:color="auto"/>
              </w:divBdr>
            </w:div>
            <w:div w:id="1449815930">
              <w:marLeft w:val="0"/>
              <w:marRight w:val="0"/>
              <w:marTop w:val="0"/>
              <w:marBottom w:val="0"/>
              <w:divBdr>
                <w:top w:val="none" w:sz="0" w:space="0" w:color="auto"/>
                <w:left w:val="none" w:sz="0" w:space="0" w:color="auto"/>
                <w:bottom w:val="none" w:sz="0" w:space="0" w:color="auto"/>
                <w:right w:val="none" w:sz="0" w:space="0" w:color="auto"/>
              </w:divBdr>
            </w:div>
          </w:divsChild>
        </w:div>
        <w:div w:id="1453207133">
          <w:marLeft w:val="0"/>
          <w:marRight w:val="0"/>
          <w:marTop w:val="0"/>
          <w:marBottom w:val="0"/>
          <w:divBdr>
            <w:top w:val="none" w:sz="0" w:space="0" w:color="auto"/>
            <w:left w:val="none" w:sz="0" w:space="0" w:color="auto"/>
            <w:bottom w:val="none" w:sz="0" w:space="0" w:color="auto"/>
            <w:right w:val="none" w:sz="0" w:space="0" w:color="auto"/>
          </w:divBdr>
        </w:div>
        <w:div w:id="1039934764">
          <w:marLeft w:val="0"/>
          <w:marRight w:val="0"/>
          <w:marTop w:val="0"/>
          <w:marBottom w:val="0"/>
          <w:divBdr>
            <w:top w:val="none" w:sz="0" w:space="0" w:color="auto"/>
            <w:left w:val="none" w:sz="0" w:space="0" w:color="auto"/>
            <w:bottom w:val="none" w:sz="0" w:space="0" w:color="auto"/>
            <w:right w:val="none" w:sz="0" w:space="0" w:color="auto"/>
          </w:divBdr>
        </w:div>
        <w:div w:id="690688793">
          <w:marLeft w:val="0"/>
          <w:marRight w:val="0"/>
          <w:marTop w:val="0"/>
          <w:marBottom w:val="0"/>
          <w:divBdr>
            <w:top w:val="none" w:sz="0" w:space="0" w:color="auto"/>
            <w:left w:val="none" w:sz="0" w:space="0" w:color="auto"/>
            <w:bottom w:val="none" w:sz="0" w:space="0" w:color="auto"/>
            <w:right w:val="none" w:sz="0" w:space="0" w:color="auto"/>
          </w:divBdr>
        </w:div>
        <w:div w:id="948665736">
          <w:marLeft w:val="0"/>
          <w:marRight w:val="0"/>
          <w:marTop w:val="0"/>
          <w:marBottom w:val="0"/>
          <w:divBdr>
            <w:top w:val="none" w:sz="0" w:space="0" w:color="auto"/>
            <w:left w:val="none" w:sz="0" w:space="0" w:color="auto"/>
            <w:bottom w:val="none" w:sz="0" w:space="0" w:color="auto"/>
            <w:right w:val="none" w:sz="0" w:space="0" w:color="auto"/>
          </w:divBdr>
        </w:div>
        <w:div w:id="1716805365">
          <w:marLeft w:val="0"/>
          <w:marRight w:val="0"/>
          <w:marTop w:val="0"/>
          <w:marBottom w:val="0"/>
          <w:divBdr>
            <w:top w:val="none" w:sz="0" w:space="0" w:color="auto"/>
            <w:left w:val="none" w:sz="0" w:space="0" w:color="auto"/>
            <w:bottom w:val="none" w:sz="0" w:space="0" w:color="auto"/>
            <w:right w:val="none" w:sz="0" w:space="0" w:color="auto"/>
          </w:divBdr>
        </w:div>
        <w:div w:id="142895280">
          <w:marLeft w:val="0"/>
          <w:marRight w:val="0"/>
          <w:marTop w:val="0"/>
          <w:marBottom w:val="0"/>
          <w:divBdr>
            <w:top w:val="none" w:sz="0" w:space="0" w:color="auto"/>
            <w:left w:val="none" w:sz="0" w:space="0" w:color="auto"/>
            <w:bottom w:val="none" w:sz="0" w:space="0" w:color="auto"/>
            <w:right w:val="none" w:sz="0" w:space="0" w:color="auto"/>
          </w:divBdr>
        </w:div>
        <w:div w:id="1482967878">
          <w:marLeft w:val="0"/>
          <w:marRight w:val="0"/>
          <w:marTop w:val="0"/>
          <w:marBottom w:val="0"/>
          <w:divBdr>
            <w:top w:val="none" w:sz="0" w:space="0" w:color="auto"/>
            <w:left w:val="none" w:sz="0" w:space="0" w:color="auto"/>
            <w:bottom w:val="none" w:sz="0" w:space="0" w:color="auto"/>
            <w:right w:val="none" w:sz="0" w:space="0" w:color="auto"/>
          </w:divBdr>
        </w:div>
        <w:div w:id="1831096532">
          <w:marLeft w:val="0"/>
          <w:marRight w:val="0"/>
          <w:marTop w:val="0"/>
          <w:marBottom w:val="0"/>
          <w:divBdr>
            <w:top w:val="none" w:sz="0" w:space="0" w:color="auto"/>
            <w:left w:val="none" w:sz="0" w:space="0" w:color="auto"/>
            <w:bottom w:val="none" w:sz="0" w:space="0" w:color="auto"/>
            <w:right w:val="none" w:sz="0" w:space="0" w:color="auto"/>
          </w:divBdr>
        </w:div>
        <w:div w:id="110981606">
          <w:marLeft w:val="0"/>
          <w:marRight w:val="0"/>
          <w:marTop w:val="0"/>
          <w:marBottom w:val="0"/>
          <w:divBdr>
            <w:top w:val="none" w:sz="0" w:space="0" w:color="auto"/>
            <w:left w:val="none" w:sz="0" w:space="0" w:color="auto"/>
            <w:bottom w:val="none" w:sz="0" w:space="0" w:color="auto"/>
            <w:right w:val="none" w:sz="0" w:space="0" w:color="auto"/>
          </w:divBdr>
        </w:div>
        <w:div w:id="785468598">
          <w:marLeft w:val="0"/>
          <w:marRight w:val="0"/>
          <w:marTop w:val="0"/>
          <w:marBottom w:val="0"/>
          <w:divBdr>
            <w:top w:val="none" w:sz="0" w:space="0" w:color="auto"/>
            <w:left w:val="none" w:sz="0" w:space="0" w:color="auto"/>
            <w:bottom w:val="none" w:sz="0" w:space="0" w:color="auto"/>
            <w:right w:val="none" w:sz="0" w:space="0" w:color="auto"/>
          </w:divBdr>
        </w:div>
        <w:div w:id="87433004">
          <w:marLeft w:val="0"/>
          <w:marRight w:val="0"/>
          <w:marTop w:val="0"/>
          <w:marBottom w:val="0"/>
          <w:divBdr>
            <w:top w:val="none" w:sz="0" w:space="0" w:color="auto"/>
            <w:left w:val="none" w:sz="0" w:space="0" w:color="auto"/>
            <w:bottom w:val="none" w:sz="0" w:space="0" w:color="auto"/>
            <w:right w:val="none" w:sz="0" w:space="0" w:color="auto"/>
          </w:divBdr>
        </w:div>
        <w:div w:id="2093578480">
          <w:marLeft w:val="0"/>
          <w:marRight w:val="0"/>
          <w:marTop w:val="0"/>
          <w:marBottom w:val="0"/>
          <w:divBdr>
            <w:top w:val="none" w:sz="0" w:space="0" w:color="auto"/>
            <w:left w:val="none" w:sz="0" w:space="0" w:color="auto"/>
            <w:bottom w:val="none" w:sz="0" w:space="0" w:color="auto"/>
            <w:right w:val="none" w:sz="0" w:space="0" w:color="auto"/>
          </w:divBdr>
        </w:div>
        <w:div w:id="824052017">
          <w:marLeft w:val="0"/>
          <w:marRight w:val="0"/>
          <w:marTop w:val="0"/>
          <w:marBottom w:val="0"/>
          <w:divBdr>
            <w:top w:val="none" w:sz="0" w:space="0" w:color="auto"/>
            <w:left w:val="none" w:sz="0" w:space="0" w:color="auto"/>
            <w:bottom w:val="none" w:sz="0" w:space="0" w:color="auto"/>
            <w:right w:val="none" w:sz="0" w:space="0" w:color="auto"/>
          </w:divBdr>
        </w:div>
        <w:div w:id="676271624">
          <w:marLeft w:val="0"/>
          <w:marRight w:val="0"/>
          <w:marTop w:val="0"/>
          <w:marBottom w:val="0"/>
          <w:divBdr>
            <w:top w:val="none" w:sz="0" w:space="0" w:color="auto"/>
            <w:left w:val="none" w:sz="0" w:space="0" w:color="auto"/>
            <w:bottom w:val="none" w:sz="0" w:space="0" w:color="auto"/>
            <w:right w:val="none" w:sz="0" w:space="0" w:color="auto"/>
          </w:divBdr>
        </w:div>
      </w:divsChild>
    </w:div>
    <w:div w:id="183051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1605A-DDD6-4E9C-8D36-C8D1065F1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1283</Words>
  <Characters>8089</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Maita Schade</dc:creator>
  <cp:keywords/>
  <dc:description/>
  <cp:lastModifiedBy>Maita Schade</cp:lastModifiedBy>
  <cp:revision>2</cp:revision>
  <dcterms:created xsi:type="dcterms:W3CDTF">2020-11-25T16:54:00Z</dcterms:created>
  <dcterms:modified xsi:type="dcterms:W3CDTF">2020-11-25T16:54:00Z</dcterms:modified>
</cp:coreProperties>
</file>